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wemwgjøvwni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ingvwbi ivwng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</w:t>
      </w:r>
      <w:r w:rsidR="00B27974">
        <w:rPr>
          <w:rFonts w:ascii="SutonnyMJ" w:hAnsi="SutonnyMJ"/>
          <w:sz w:val="28"/>
          <w:szCs w:val="28"/>
        </w:rPr>
        <w:t xml:space="preserve">µwgK </w:t>
      </w:r>
      <w:proofErr w:type="gramStart"/>
      <w:r w:rsidR="00B27974">
        <w:rPr>
          <w:rFonts w:ascii="SutonnyMJ" w:hAnsi="SutonnyMJ"/>
          <w:sz w:val="28"/>
          <w:szCs w:val="28"/>
        </w:rPr>
        <w:t>bs</w:t>
      </w:r>
      <w:proofErr w:type="gramEnd"/>
      <w:r w:rsidR="00B27974">
        <w:rPr>
          <w:rFonts w:ascii="SutonnyMJ" w:hAnsi="SutonnyMJ"/>
          <w:sz w:val="28"/>
          <w:szCs w:val="28"/>
        </w:rPr>
        <w:t xml:space="preserve"> t</w:t>
      </w:r>
      <w:r w:rsidR="00B27974">
        <w:rPr>
          <w:rFonts w:ascii="SutonnyMJ" w:hAnsi="SutonnyMJ"/>
          <w:sz w:val="28"/>
          <w:szCs w:val="28"/>
        </w:rPr>
        <w:tab/>
      </w:r>
      <w:r w:rsidR="00B27974">
        <w:rPr>
          <w:rFonts w:ascii="SutonnyMJ" w:hAnsi="SutonnyMJ"/>
          <w:sz w:val="28"/>
          <w:szCs w:val="28"/>
        </w:rPr>
        <w:tab/>
        <w:t xml:space="preserve">      </w:t>
      </w:r>
      <w:r w:rsidR="00B27974">
        <w:rPr>
          <w:rFonts w:ascii="SutonnyMJ" w:hAnsi="SutonnyMJ"/>
          <w:sz w:val="28"/>
          <w:szCs w:val="28"/>
        </w:rPr>
        <w:tab/>
        <w:t xml:space="preserve">          </w:t>
      </w:r>
      <w:r w:rsidRPr="00F032E7">
        <w:rPr>
          <w:rFonts w:ascii="SutonnyMJ" w:hAnsi="SutonnyMJ"/>
          <w:sz w:val="28"/>
          <w:szCs w:val="28"/>
        </w:rPr>
        <w:t xml:space="preserve">   ewn bs t </w:t>
      </w:r>
      <w:r w:rsidRPr="00F032E7">
        <w:rPr>
          <w:rFonts w:ascii="SutonnyMJ" w:hAnsi="SutonnyMJ"/>
          <w:sz w:val="28"/>
          <w:szCs w:val="28"/>
        </w:rPr>
        <w:tab/>
      </w:r>
      <w:r w:rsidRPr="00F032E7">
        <w:rPr>
          <w:rFonts w:ascii="SutonnyMJ" w:hAnsi="SutonnyMJ"/>
          <w:sz w:val="28"/>
          <w:szCs w:val="28"/>
        </w:rPr>
        <w:tab/>
      </w:r>
      <w:r w:rsidRPr="00F032E7">
        <w:rPr>
          <w:rFonts w:ascii="SutonnyMJ" w:hAnsi="SutonnyMJ"/>
          <w:sz w:val="28"/>
          <w:szCs w:val="28"/>
        </w:rPr>
        <w:tab/>
        <w:t xml:space="preserve">    </w:t>
      </w:r>
      <w:r w:rsidRPr="00F032E7">
        <w:rPr>
          <w:rFonts w:ascii="SutonnyMJ" w:hAnsi="SutonnyMJ"/>
          <w:sz w:val="28"/>
          <w:szCs w:val="28"/>
        </w:rPr>
        <w:tab/>
        <w:t xml:space="preserve"> `wjj bs t</w:t>
      </w:r>
    </w:p>
    <w:p w:rsidR="00AF5E34" w:rsidRDefault="00AF5E3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1| †iwRóªx Awd‡mi bvgt- </w:t>
      </w:r>
      <w:r w:rsidR="00343D8D" w:rsidRPr="00F032E7">
        <w:rPr>
          <w:rFonts w:ascii="SutonnyMJ" w:hAnsi="SutonnyMJ"/>
          <w:sz w:val="28"/>
          <w:szCs w:val="28"/>
        </w:rPr>
        <w:t>mv</w:t>
      </w:r>
      <w:r w:rsidR="00AF5E34">
        <w:rPr>
          <w:rFonts w:ascii="SutonnyMJ" w:hAnsi="SutonnyMJ"/>
          <w:sz w:val="28"/>
          <w:szCs w:val="28"/>
        </w:rPr>
        <w:t xml:space="preserve">e-‡iwRóªx </w:t>
      </w:r>
      <w:proofErr w:type="gramStart"/>
      <w:r w:rsidR="00AF5E34">
        <w:rPr>
          <w:rFonts w:ascii="SutonnyMJ" w:hAnsi="SutonnyMJ"/>
          <w:sz w:val="28"/>
          <w:szCs w:val="28"/>
        </w:rPr>
        <w:t>Awdm  wLjMuvI</w:t>
      </w:r>
      <w:proofErr w:type="gramEnd"/>
      <w:r w:rsidRPr="00F032E7">
        <w:rPr>
          <w:rFonts w:ascii="SutonnyMJ" w:hAnsi="SutonnyMJ"/>
          <w:sz w:val="28"/>
          <w:szCs w:val="28"/>
        </w:rPr>
        <w:t xml:space="preserve">, XvKv |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2| `wj‡ji mvi ms‡ÿc t-</w:t>
      </w:r>
    </w:p>
    <w:tbl>
      <w:tblPr>
        <w:tblStyle w:val="TableGrid"/>
        <w:tblW w:w="8730" w:type="dxa"/>
        <w:tblInd w:w="108" w:type="dxa"/>
        <w:tblLook w:val="04A0"/>
      </w:tblPr>
      <w:tblGrid>
        <w:gridCol w:w="1800"/>
        <w:gridCol w:w="2070"/>
        <w:gridCol w:w="1800"/>
        <w:gridCol w:w="1710"/>
        <w:gridCol w:w="1350"/>
      </w:tblGrid>
      <w:tr w:rsidR="006230D2" w:rsidRPr="00F032E7" w:rsidTr="005475D2">
        <w:trPr>
          <w:trHeight w:val="386"/>
        </w:trPr>
        <w:tc>
          <w:tcPr>
            <w:tcW w:w="1800" w:type="dxa"/>
          </w:tcPr>
          <w:p w:rsidR="006230D2" w:rsidRPr="00F032E7" w:rsidRDefault="006230D2" w:rsidP="0057267D">
            <w:pPr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`wj‡ji cÖK…wZ</w:t>
            </w:r>
          </w:p>
        </w:tc>
        <w:tc>
          <w:tcPr>
            <w:tcW w:w="2070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5730B4" w:rsidRPr="00F032E7">
              <w:rPr>
                <w:rFonts w:ascii="SutonnyMJ" w:hAnsi="SutonnyMJ"/>
                <w:sz w:val="28"/>
                <w:szCs w:val="28"/>
              </w:rPr>
              <w:t xml:space="preserve">   </w:t>
            </w:r>
            <w:r w:rsidRPr="00F032E7">
              <w:rPr>
                <w:rFonts w:ascii="SutonnyMJ" w:hAnsi="SutonnyMJ"/>
                <w:sz w:val="28"/>
                <w:szCs w:val="28"/>
              </w:rPr>
              <w:t>†gŠRvi bvg</w:t>
            </w:r>
          </w:p>
        </w:tc>
        <w:tc>
          <w:tcPr>
            <w:tcW w:w="1800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BDwbqb/IqvW© bs</w:t>
            </w:r>
          </w:p>
        </w:tc>
        <w:tc>
          <w:tcPr>
            <w:tcW w:w="1710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  _vbv/Dc‡Rjv</w:t>
            </w:r>
          </w:p>
        </w:tc>
        <w:tc>
          <w:tcPr>
            <w:tcW w:w="1350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     †Rjv </w:t>
            </w:r>
          </w:p>
        </w:tc>
      </w:tr>
      <w:tr w:rsidR="006230D2" w:rsidRPr="00F032E7" w:rsidTr="005475D2">
        <w:tc>
          <w:tcPr>
            <w:tcW w:w="1800" w:type="dxa"/>
          </w:tcPr>
          <w:p w:rsidR="006230D2" w:rsidRPr="00F032E7" w:rsidRDefault="002F2DED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>vd</w:t>
            </w:r>
            <w:r w:rsidRPr="00F032E7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>Kejv  `wjj</w:t>
            </w:r>
          </w:p>
        </w:tc>
        <w:tc>
          <w:tcPr>
            <w:tcW w:w="2070" w:type="dxa"/>
          </w:tcPr>
          <w:p w:rsidR="006230D2" w:rsidRPr="00F032E7" w:rsidRDefault="00FF22BA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</w:t>
            </w:r>
            <w:r w:rsidR="005730B4" w:rsidRPr="00F032E7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7F135A" w:rsidRPr="00F032E7">
              <w:rPr>
                <w:rFonts w:ascii="SutonnyMJ" w:hAnsi="SutonnyMJ"/>
                <w:sz w:val="28"/>
                <w:szCs w:val="28"/>
              </w:rPr>
              <w:t>DËi †givw`qv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6230D2" w:rsidRPr="00F032E7" w:rsidRDefault="007F135A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XvKv D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>t wmtKt</w:t>
            </w:r>
          </w:p>
        </w:tc>
        <w:tc>
          <w:tcPr>
            <w:tcW w:w="1710" w:type="dxa"/>
          </w:tcPr>
          <w:p w:rsidR="006230D2" w:rsidRPr="00F032E7" w:rsidRDefault="00FF22BA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wLjMuvI/</w:t>
            </w:r>
            <w:r w:rsidR="00295DC8" w:rsidRPr="00F032E7">
              <w:rPr>
                <w:rFonts w:ascii="SutonnyMJ" w:hAnsi="SutonnyMJ"/>
                <w:sz w:val="28"/>
                <w:szCs w:val="28"/>
              </w:rPr>
              <w:t>evÇv</w:t>
            </w:r>
          </w:p>
        </w:tc>
        <w:tc>
          <w:tcPr>
            <w:tcW w:w="1350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      XvKv </w:t>
            </w:r>
          </w:p>
        </w:tc>
      </w:tr>
    </w:tbl>
    <w:p w:rsidR="006230D2" w:rsidRPr="00F032E7" w:rsidRDefault="006230D2" w:rsidP="006230D2">
      <w:pPr>
        <w:spacing w:line="240" w:lineRule="auto"/>
        <w:rPr>
          <w:rFonts w:ascii="SutonnyMJ" w:hAnsi="SutonnyMJ"/>
          <w:sz w:val="28"/>
          <w:szCs w:val="28"/>
        </w:rPr>
      </w:pPr>
    </w:p>
    <w:tbl>
      <w:tblPr>
        <w:tblStyle w:val="TableGrid"/>
        <w:tblW w:w="8730" w:type="dxa"/>
        <w:tblInd w:w="108" w:type="dxa"/>
        <w:tblLook w:val="04A0"/>
      </w:tblPr>
      <w:tblGrid>
        <w:gridCol w:w="3453"/>
        <w:gridCol w:w="1317"/>
        <w:gridCol w:w="3960"/>
      </w:tblGrid>
      <w:tr w:rsidR="006230D2" w:rsidRPr="00F032E7" w:rsidTr="0057267D">
        <w:tc>
          <w:tcPr>
            <w:tcW w:w="3453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n¯ÍvšÍwiZ m¤úwËi cwigvY</w:t>
            </w:r>
          </w:p>
        </w:tc>
        <w:tc>
          <w:tcPr>
            <w:tcW w:w="1317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Rwgi  ‡kÖYx</w:t>
            </w:r>
          </w:p>
        </w:tc>
        <w:tc>
          <w:tcPr>
            <w:tcW w:w="3960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n¯ÍvšÍwiZ m¤úwËi g~j¨ (As‡K I K_vq)</w:t>
            </w:r>
          </w:p>
        </w:tc>
      </w:tr>
      <w:tr w:rsidR="006230D2" w:rsidRPr="00F032E7" w:rsidTr="0057267D">
        <w:tc>
          <w:tcPr>
            <w:tcW w:w="3453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04</w:t>
            </w:r>
            <w:r w:rsidR="003E7755">
              <w:rPr>
                <w:rFonts w:ascii="SutonnyMJ" w:hAnsi="SutonnyMJ"/>
                <w:sz w:val="28"/>
                <w:szCs w:val="28"/>
              </w:rPr>
              <w:t xml:space="preserve">95 (PvwikZ cuPvbeŸB) AhyZvsk ev </w:t>
            </w:r>
            <w:r w:rsidRPr="00F032E7">
              <w:rPr>
                <w:rFonts w:ascii="SutonnyMJ" w:hAnsi="SutonnyMJ"/>
                <w:sz w:val="28"/>
                <w:szCs w:val="28"/>
              </w:rPr>
              <w:t>/3 (wZb) KvVv</w:t>
            </w:r>
            <w:r w:rsidR="00142AFF" w:rsidRPr="00F032E7">
              <w:rPr>
                <w:rFonts w:ascii="SutonnyMJ" w:hAnsi="SutonnyMJ"/>
                <w:sz w:val="28"/>
                <w:szCs w:val="28"/>
              </w:rPr>
              <w:t xml:space="preserve"> cwZZ/</w:t>
            </w:r>
            <w:r w:rsidRPr="00F032E7">
              <w:rPr>
                <w:rFonts w:ascii="SutonnyMJ" w:hAnsi="SutonnyMJ"/>
                <w:sz w:val="28"/>
                <w:szCs w:val="28"/>
              </w:rPr>
              <w:t>wfwU f~wg AÎ `wj‡j mvd wewµZ m¤úwË e‡U</w:t>
            </w:r>
            <w:r w:rsidR="004D5516" w:rsidRPr="00F032E7">
              <w:rPr>
                <w:rFonts w:ascii="SutonnyMJ" w:hAnsi="SutonnyMJ"/>
                <w:sz w:val="28"/>
                <w:szCs w:val="28"/>
              </w:rPr>
              <w:t>|</w:t>
            </w:r>
          </w:p>
        </w:tc>
        <w:tc>
          <w:tcPr>
            <w:tcW w:w="1317" w:type="dxa"/>
          </w:tcPr>
          <w:p w:rsidR="006230D2" w:rsidRPr="00F032E7" w:rsidRDefault="006B4637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 xml:space="preserve">  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>wfwU f~wg</w:t>
            </w:r>
          </w:p>
        </w:tc>
        <w:tc>
          <w:tcPr>
            <w:tcW w:w="3960" w:type="dxa"/>
          </w:tcPr>
          <w:p w:rsidR="006230D2" w:rsidRPr="00F032E7" w:rsidRDefault="003E7755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f~wgi g~j¨ gs-</w:t>
            </w:r>
            <w:r w:rsidR="0064510C" w:rsidRPr="00F032E7">
              <w:rPr>
                <w:rFonts w:ascii="SutonnyMJ" w:hAnsi="SutonnyMJ"/>
                <w:sz w:val="28"/>
                <w:szCs w:val="28"/>
              </w:rPr>
              <w:t>62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>,</w:t>
            </w:r>
            <w:r w:rsidR="0064510C" w:rsidRPr="00F032E7">
              <w:rPr>
                <w:rFonts w:ascii="SutonnyMJ" w:hAnsi="SutonnyMJ"/>
                <w:sz w:val="28"/>
                <w:szCs w:val="28"/>
              </w:rPr>
              <w:t xml:space="preserve">10,000/=(evlwÆ 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>jÿ</w:t>
            </w:r>
            <w:r>
              <w:rPr>
                <w:rFonts w:ascii="SutonnyMJ" w:hAnsi="SutonnyMJ"/>
                <w:sz w:val="28"/>
                <w:szCs w:val="28"/>
              </w:rPr>
              <w:t>-</w:t>
            </w:r>
            <w:r w:rsidR="0064510C" w:rsidRPr="00F032E7">
              <w:rPr>
                <w:rFonts w:ascii="SutonnyMJ" w:hAnsi="SutonnyMJ"/>
                <w:sz w:val="28"/>
                <w:szCs w:val="28"/>
              </w:rPr>
              <w:t xml:space="preserve"> `k nvRvi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 xml:space="preserve">)  UvKv gvÎ| </w:t>
            </w:r>
          </w:p>
        </w:tc>
      </w:tr>
    </w:tbl>
    <w:p w:rsidR="00776996" w:rsidRDefault="00CE30D4" w:rsidP="00CE30D4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/2</w:t>
      </w:r>
    </w:p>
    <w:p w:rsidR="00B27974" w:rsidRDefault="00B27974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391C" w:rsidRDefault="0090391C" w:rsidP="0090391C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(2)</w:t>
      </w:r>
    </w:p>
    <w:p w:rsidR="0090391C" w:rsidRDefault="0090391C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90391C" w:rsidRDefault="0090391C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9702B0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>3|</w:t>
      </w:r>
      <w:r w:rsidR="006230D2" w:rsidRPr="00F032E7">
        <w:rPr>
          <w:rFonts w:ascii="SutonnyMJ" w:hAnsi="SutonnyMJ"/>
          <w:sz w:val="28"/>
          <w:szCs w:val="28"/>
        </w:rPr>
        <w:t>`wjj MÖwnZv I MÖwnÎxi bvg, ¯^vÿi I wVKvbv (Av`vjZ, miKvix ev †emiKvix cÖwZôv‡bi †ÿ‡Î Qwe cÖ‡hvR¨ bq</w:t>
      </w:r>
      <w:proofErr w:type="gramStart"/>
      <w:r w:rsidR="006230D2" w:rsidRPr="00F032E7">
        <w:rPr>
          <w:rFonts w:ascii="SutonnyMJ" w:hAnsi="SutonnyMJ"/>
          <w:sz w:val="28"/>
          <w:szCs w:val="28"/>
        </w:rPr>
        <w:t>)t</w:t>
      </w:r>
      <w:proofErr w:type="gramEnd"/>
      <w:r w:rsidR="006230D2" w:rsidRPr="00F032E7">
        <w:rPr>
          <w:rFonts w:ascii="SutonnyMJ" w:hAnsi="SutonnyMJ"/>
          <w:sz w:val="28"/>
          <w:szCs w:val="28"/>
        </w:rPr>
        <w:t xml:space="preserve">- </w:t>
      </w:r>
      <w:r w:rsidR="006230D2" w:rsidRPr="00F032E7">
        <w:rPr>
          <w:rFonts w:ascii="SutonnyMJ" w:hAnsi="SutonnyMJ"/>
          <w:b/>
          <w:sz w:val="28"/>
          <w:szCs w:val="28"/>
        </w:rPr>
        <w:t xml:space="preserve">    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(1</w:t>
      </w:r>
      <w:proofErr w:type="gramStart"/>
      <w:r w:rsidRPr="00F032E7">
        <w:rPr>
          <w:rFonts w:ascii="SutonnyMJ" w:hAnsi="SutonnyMJ"/>
          <w:sz w:val="28"/>
          <w:szCs w:val="28"/>
        </w:rPr>
        <w:t>)bvg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                                t ‡gvt †njvj DwÏb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wcZvi  bvg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 </w:t>
      </w:r>
      <w:r w:rsidR="00C631AF">
        <w:rPr>
          <w:rFonts w:ascii="SutonnyMJ" w:hAnsi="SutonnyMJ"/>
          <w:sz w:val="28"/>
          <w:szCs w:val="28"/>
        </w:rPr>
        <w:t xml:space="preserve">                          t </w:t>
      </w:r>
      <w:r w:rsidRPr="00F032E7">
        <w:rPr>
          <w:rFonts w:ascii="SutonnyMJ" w:hAnsi="SutonnyMJ"/>
          <w:sz w:val="28"/>
          <w:szCs w:val="28"/>
        </w:rPr>
        <w:t>‡gvt Aveyj nv‡kg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gvZvi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bvg  </w:t>
      </w:r>
      <w:r w:rsidR="00C631AF">
        <w:rPr>
          <w:rFonts w:ascii="SutonnyMJ" w:hAnsi="SutonnyMJ"/>
          <w:sz w:val="28"/>
          <w:szCs w:val="28"/>
        </w:rPr>
        <w:t xml:space="preserve">                           t </w:t>
      </w:r>
      <w:r w:rsidRPr="00F032E7">
        <w:rPr>
          <w:rFonts w:ascii="SutonnyMJ" w:hAnsi="SutonnyMJ"/>
          <w:sz w:val="28"/>
          <w:szCs w:val="28"/>
        </w:rPr>
        <w:t xml:space="preserve"> iwngv LvZzb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eqm</w:t>
      </w:r>
      <w:proofErr w:type="gramEnd"/>
      <w:r w:rsidRPr="00F032E7">
        <w:rPr>
          <w:rFonts w:ascii="SutonnyMJ" w:hAnsi="SutonnyMJ"/>
          <w:sz w:val="28"/>
          <w:szCs w:val="28"/>
        </w:rPr>
        <w:t>/ Rb¥  ZvwiL                    t 01/01/1975 wLªt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ag</w:t>
      </w:r>
      <w:proofErr w:type="gramEnd"/>
      <w:r w:rsidRPr="00F032E7">
        <w:rPr>
          <w:rFonts w:ascii="SutonnyMJ" w:hAnsi="SutonnyMJ"/>
          <w:sz w:val="28"/>
          <w:szCs w:val="28"/>
        </w:rPr>
        <w:t>©                                     t  Bmjvg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‡ckv                                   t e¨vemv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RvZxqZv                              t evsjv‡`kx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RvZxq  cwiwPwZ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 b¤^i              t 1213377173931|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B-  wU</w:t>
      </w:r>
      <w:proofErr w:type="gramEnd"/>
      <w:r w:rsidRPr="00F032E7">
        <w:rPr>
          <w:rFonts w:ascii="SutonnyMJ" w:hAnsi="SutonnyMJ"/>
          <w:sz w:val="28"/>
          <w:szCs w:val="28"/>
        </w:rPr>
        <w:t>, AvB, Gb                    t 876018307070|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58"/>
        <w:gridCol w:w="2520"/>
        <w:gridCol w:w="1530"/>
        <w:gridCol w:w="3492"/>
      </w:tblGrid>
      <w:tr w:rsidR="006230D2" w:rsidRPr="00F032E7" w:rsidTr="0057267D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6230D2" w:rsidRPr="00F032E7" w:rsidTr="0057267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gÄyiAvjxievox, UsMxcvov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680/L, kvn‡bIqvR †ivW KvRxcvov</w:t>
            </w:r>
          </w:p>
        </w:tc>
      </w:tr>
      <w:tr w:rsidR="006230D2" w:rsidRPr="00F032E7" w:rsidTr="0057267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kixdcyi-3402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eªvþY evoxqv-340</w:t>
            </w:r>
            <w:r w:rsidR="00F15094">
              <w:rPr>
                <w:rFonts w:ascii="SutonnyMJ" w:hAnsi="SutonnyMJ"/>
                <w:sz w:val="28"/>
                <w:szCs w:val="28"/>
              </w:rPr>
              <w:t>0</w:t>
            </w:r>
          </w:p>
        </w:tc>
      </w:tr>
      <w:tr w:rsidR="006230D2" w:rsidRPr="00F032E7" w:rsidTr="0057267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AvïMÄ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eªvþY evoxqv m`i</w:t>
            </w:r>
          </w:p>
        </w:tc>
      </w:tr>
      <w:tr w:rsidR="006230D2" w:rsidRPr="00F032E7" w:rsidTr="0057267D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eªvþY evoxqv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eªvþj evoxqv</w:t>
            </w:r>
          </w:p>
        </w:tc>
      </w:tr>
    </w:tbl>
    <w:p w:rsidR="006230D2" w:rsidRDefault="0017422B" w:rsidP="0017422B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3</w:t>
      </w:r>
    </w:p>
    <w:p w:rsidR="0090391C" w:rsidRDefault="00CE005A" w:rsidP="00CE005A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(3)</w:t>
      </w:r>
    </w:p>
    <w:p w:rsidR="00CE005A" w:rsidRPr="00F032E7" w:rsidRDefault="00CE005A" w:rsidP="00CE005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(2</w:t>
      </w:r>
      <w:proofErr w:type="gramStart"/>
      <w:r w:rsidRPr="00F032E7">
        <w:rPr>
          <w:rFonts w:ascii="SutonnyMJ" w:hAnsi="SutonnyMJ"/>
          <w:sz w:val="28"/>
          <w:szCs w:val="28"/>
        </w:rPr>
        <w:t>)bvg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        </w:t>
      </w:r>
      <w:r w:rsidR="00CE005A">
        <w:rPr>
          <w:rFonts w:ascii="SutonnyMJ" w:hAnsi="SutonnyMJ"/>
          <w:sz w:val="28"/>
          <w:szCs w:val="28"/>
        </w:rPr>
        <w:t xml:space="preserve">                   </w:t>
      </w:r>
      <w:r w:rsidR="003D6274">
        <w:rPr>
          <w:rFonts w:ascii="SutonnyMJ" w:hAnsi="SutonnyMJ"/>
          <w:sz w:val="28"/>
          <w:szCs w:val="28"/>
        </w:rPr>
        <w:t>t ‡gvnv¤§`</w:t>
      </w:r>
      <w:r w:rsidRPr="00F032E7">
        <w:rPr>
          <w:rFonts w:ascii="SutonnyMJ" w:hAnsi="SutonnyMJ"/>
          <w:sz w:val="28"/>
          <w:szCs w:val="28"/>
        </w:rPr>
        <w:t xml:space="preserve"> gCb DwÏb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wcZvi  bvg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          </w:t>
      </w:r>
      <w:r w:rsidR="00CE005A">
        <w:rPr>
          <w:rFonts w:ascii="SutonnyMJ" w:hAnsi="SutonnyMJ"/>
          <w:sz w:val="28"/>
          <w:szCs w:val="28"/>
        </w:rPr>
        <w:t xml:space="preserve">             </w:t>
      </w:r>
      <w:r w:rsidR="00957390">
        <w:rPr>
          <w:rFonts w:ascii="SutonnyMJ" w:hAnsi="SutonnyMJ"/>
          <w:sz w:val="28"/>
          <w:szCs w:val="28"/>
        </w:rPr>
        <w:t xml:space="preserve">t </w:t>
      </w:r>
      <w:r w:rsidR="003D6274">
        <w:rPr>
          <w:rFonts w:ascii="SutonnyMJ" w:hAnsi="SutonnyMJ"/>
          <w:sz w:val="28"/>
          <w:szCs w:val="28"/>
        </w:rPr>
        <w:t xml:space="preserve"> Aveyj nv‡m</w:t>
      </w:r>
      <w:r w:rsidRPr="00F032E7">
        <w:rPr>
          <w:rFonts w:ascii="SutonnyMJ" w:hAnsi="SutonnyMJ"/>
          <w:sz w:val="28"/>
          <w:szCs w:val="28"/>
        </w:rPr>
        <w:t>g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gvZvi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bvg</w:t>
      </w:r>
      <w:r w:rsidR="00957390">
        <w:rPr>
          <w:rFonts w:ascii="SutonnyMJ" w:hAnsi="SutonnyMJ"/>
          <w:sz w:val="28"/>
          <w:szCs w:val="28"/>
        </w:rPr>
        <w:t xml:space="preserve">                       </w:t>
      </w:r>
      <w:r w:rsidR="00CE005A">
        <w:rPr>
          <w:rFonts w:ascii="SutonnyMJ" w:hAnsi="SutonnyMJ"/>
          <w:sz w:val="28"/>
          <w:szCs w:val="28"/>
        </w:rPr>
        <w:t xml:space="preserve">  </w:t>
      </w:r>
      <w:r w:rsidR="00957390">
        <w:rPr>
          <w:rFonts w:ascii="SutonnyMJ" w:hAnsi="SutonnyMJ"/>
          <w:sz w:val="28"/>
          <w:szCs w:val="28"/>
        </w:rPr>
        <w:t xml:space="preserve">t </w:t>
      </w:r>
      <w:r w:rsidRPr="00F032E7">
        <w:rPr>
          <w:rFonts w:ascii="SutonnyMJ" w:hAnsi="SutonnyMJ"/>
          <w:sz w:val="28"/>
          <w:szCs w:val="28"/>
        </w:rPr>
        <w:t xml:space="preserve"> iwngv LvZzb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eq</w:t>
      </w:r>
      <w:r w:rsidR="00CE005A">
        <w:rPr>
          <w:rFonts w:ascii="SutonnyMJ" w:hAnsi="SutonnyMJ"/>
          <w:sz w:val="28"/>
          <w:szCs w:val="28"/>
        </w:rPr>
        <w:t>m</w:t>
      </w:r>
      <w:proofErr w:type="gramEnd"/>
      <w:r w:rsidR="00CE005A">
        <w:rPr>
          <w:rFonts w:ascii="SutonnyMJ" w:hAnsi="SutonnyMJ"/>
          <w:sz w:val="28"/>
          <w:szCs w:val="28"/>
        </w:rPr>
        <w:t xml:space="preserve">/ Rb¥  ZvwiL                 </w:t>
      </w:r>
      <w:r w:rsidRPr="00F032E7">
        <w:rPr>
          <w:rFonts w:ascii="SutonnyMJ" w:hAnsi="SutonnyMJ"/>
          <w:sz w:val="28"/>
          <w:szCs w:val="28"/>
        </w:rPr>
        <w:t>t 05/02/1979 wLªt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ag</w:t>
      </w:r>
      <w:proofErr w:type="gramEnd"/>
      <w:r w:rsidRPr="00F032E7">
        <w:rPr>
          <w:rFonts w:ascii="SutonnyMJ" w:hAnsi="SutonnyMJ"/>
          <w:sz w:val="28"/>
          <w:szCs w:val="28"/>
        </w:rPr>
        <w:t xml:space="preserve">©    </w:t>
      </w:r>
      <w:r w:rsidR="00CE005A">
        <w:rPr>
          <w:rFonts w:ascii="SutonnyMJ" w:hAnsi="SutonnyMJ"/>
          <w:sz w:val="28"/>
          <w:szCs w:val="28"/>
        </w:rPr>
        <w:t xml:space="preserve">                             </w:t>
      </w:r>
      <w:r w:rsidRPr="00F032E7">
        <w:rPr>
          <w:rFonts w:ascii="SutonnyMJ" w:hAnsi="SutonnyMJ"/>
          <w:sz w:val="28"/>
          <w:szCs w:val="28"/>
        </w:rPr>
        <w:t>t  Bmjvg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‡ckv  </w:t>
      </w:r>
      <w:r w:rsidR="00CE005A">
        <w:rPr>
          <w:rFonts w:ascii="SutonnyMJ" w:hAnsi="SutonnyMJ"/>
          <w:sz w:val="28"/>
          <w:szCs w:val="28"/>
        </w:rPr>
        <w:t xml:space="preserve">                             </w:t>
      </w:r>
      <w:r w:rsidRPr="00F032E7">
        <w:rPr>
          <w:rFonts w:ascii="SutonnyMJ" w:hAnsi="SutonnyMJ"/>
          <w:sz w:val="28"/>
          <w:szCs w:val="28"/>
        </w:rPr>
        <w:t>t e¨vemv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RvZx</w:t>
      </w:r>
      <w:r w:rsidR="00CE005A">
        <w:rPr>
          <w:rFonts w:ascii="SutonnyMJ" w:hAnsi="SutonnyMJ"/>
          <w:sz w:val="28"/>
          <w:szCs w:val="28"/>
        </w:rPr>
        <w:t xml:space="preserve">qZv                           </w:t>
      </w:r>
      <w:r w:rsidRPr="00F032E7">
        <w:rPr>
          <w:rFonts w:ascii="SutonnyMJ" w:hAnsi="SutonnyMJ"/>
          <w:sz w:val="28"/>
          <w:szCs w:val="28"/>
        </w:rPr>
        <w:t>t evsjv‡`kx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RvZxq  cwiwP</w:t>
      </w:r>
      <w:r w:rsidR="00CE005A">
        <w:rPr>
          <w:rFonts w:ascii="SutonnyMJ" w:hAnsi="SutonnyMJ"/>
          <w:sz w:val="28"/>
          <w:szCs w:val="28"/>
        </w:rPr>
        <w:t>wZ</w:t>
      </w:r>
      <w:proofErr w:type="gramEnd"/>
      <w:r w:rsidR="00CE005A">
        <w:rPr>
          <w:rFonts w:ascii="SutonnyMJ" w:hAnsi="SutonnyMJ"/>
          <w:sz w:val="28"/>
          <w:szCs w:val="28"/>
        </w:rPr>
        <w:t xml:space="preserve">  b¤^i            </w:t>
      </w:r>
      <w:r w:rsidRPr="00F032E7">
        <w:rPr>
          <w:rFonts w:ascii="SutonnyMJ" w:hAnsi="SutonnyMJ"/>
          <w:sz w:val="28"/>
          <w:szCs w:val="28"/>
        </w:rPr>
        <w:t xml:space="preserve">t 1213377173884| </w:t>
      </w:r>
    </w:p>
    <w:p w:rsidR="00CE005A" w:rsidRDefault="006230D2" w:rsidP="00980CBC">
      <w:pPr>
        <w:spacing w:line="240" w:lineRule="auto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 xml:space="preserve">B- </w:t>
      </w:r>
      <w:r w:rsidR="00CE005A">
        <w:rPr>
          <w:rFonts w:ascii="SutonnyMJ" w:hAnsi="SutonnyMJ"/>
          <w:sz w:val="28"/>
          <w:szCs w:val="28"/>
        </w:rPr>
        <w:t xml:space="preserve"> wU</w:t>
      </w:r>
      <w:proofErr w:type="gramEnd"/>
      <w:r w:rsidR="00CE005A">
        <w:rPr>
          <w:rFonts w:ascii="SutonnyMJ" w:hAnsi="SutonnyMJ"/>
          <w:sz w:val="28"/>
          <w:szCs w:val="28"/>
        </w:rPr>
        <w:t xml:space="preserve">, AvB, Gb                    </w:t>
      </w:r>
      <w:r w:rsidRPr="00F032E7">
        <w:rPr>
          <w:rFonts w:ascii="SutonnyMJ" w:hAnsi="SutonnyMJ"/>
          <w:sz w:val="28"/>
          <w:szCs w:val="28"/>
        </w:rPr>
        <w:t xml:space="preserve">t 578579691268|             </w:t>
      </w:r>
    </w:p>
    <w:p w:rsidR="006230D2" w:rsidRPr="00F032E7" w:rsidRDefault="006230D2" w:rsidP="00980CBC">
      <w:pPr>
        <w:spacing w:line="240" w:lineRule="auto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160"/>
        <w:gridCol w:w="1620"/>
        <w:gridCol w:w="3672"/>
      </w:tblGrid>
      <w:tr w:rsidR="006230D2" w:rsidRPr="00F032E7" w:rsidTr="0057267D">
        <w:tc>
          <w:tcPr>
            <w:tcW w:w="3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5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6230D2" w:rsidRPr="00F032E7" w:rsidTr="0057267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gÄyi Avjxi evox, UsMx cvov, kwidcyi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680/L,kvn</w:t>
            </w:r>
            <w:r w:rsidR="00662600">
              <w:rPr>
                <w:rFonts w:ascii="SutonnyMJ" w:hAnsi="SutonnyMJ"/>
                <w:sz w:val="28"/>
                <w:szCs w:val="28"/>
              </w:rPr>
              <w:t xml:space="preserve"> </w:t>
            </w:r>
            <w:r w:rsidRPr="00F032E7">
              <w:rPr>
                <w:rFonts w:ascii="SutonnyMJ" w:hAnsi="SutonnyMJ"/>
                <w:sz w:val="28"/>
                <w:szCs w:val="28"/>
              </w:rPr>
              <w:t>‡bIqvR †ivW,  KvRx cvov</w:t>
            </w:r>
          </w:p>
        </w:tc>
      </w:tr>
      <w:tr w:rsidR="006230D2" w:rsidRPr="00F032E7" w:rsidTr="0057267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kixdcyi-3402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eªvþYevoxqv-340</w:t>
            </w:r>
            <w:r w:rsidR="00957390">
              <w:rPr>
                <w:rFonts w:ascii="SutonnyMJ" w:hAnsi="SutonnyMJ"/>
                <w:sz w:val="28"/>
                <w:szCs w:val="28"/>
              </w:rPr>
              <w:t>0</w:t>
            </w:r>
          </w:p>
        </w:tc>
      </w:tr>
      <w:tr w:rsidR="006230D2" w:rsidRPr="00F032E7" w:rsidTr="0057267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AvïMÄ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eªvþY evoxqv m`i</w:t>
            </w:r>
          </w:p>
        </w:tc>
      </w:tr>
      <w:tr w:rsidR="006230D2" w:rsidRPr="00F032E7" w:rsidTr="0057267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eªvþY evoxqv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eªvþY evoxqv</w:t>
            </w:r>
          </w:p>
        </w:tc>
      </w:tr>
    </w:tbl>
    <w:p w:rsidR="00D60FB0" w:rsidRDefault="00D60FB0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E005A" w:rsidRDefault="00CE005A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E005A" w:rsidRDefault="00CE005A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E005A" w:rsidRDefault="002676C9" w:rsidP="002676C9">
      <w:pPr>
        <w:spacing w:line="240" w:lineRule="auto"/>
        <w:ind w:left="5760" w:firstLine="720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4</w:t>
      </w:r>
    </w:p>
    <w:p w:rsidR="00CE005A" w:rsidRDefault="00CE005A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CE005A" w:rsidRDefault="00537CA4" w:rsidP="00537CA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(4)</w:t>
      </w:r>
    </w:p>
    <w:p w:rsidR="00E17981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032E7">
        <w:rPr>
          <w:rFonts w:ascii="SutonnyMJ" w:hAnsi="SutonnyMJ"/>
          <w:b/>
          <w:sz w:val="28"/>
          <w:szCs w:val="28"/>
        </w:rPr>
        <w:t xml:space="preserve"> 4| `wjj `vZvi bvg, ¯^vÿi I wVKvbvt (Av`vjZ, miKvix ev †emiKvix cÖwZôv‡</w:t>
      </w:r>
      <w:proofErr w:type="gramStart"/>
      <w:r w:rsidRPr="00F032E7">
        <w:rPr>
          <w:rFonts w:ascii="SutonnyMJ" w:hAnsi="SutonnyMJ"/>
          <w:b/>
          <w:sz w:val="28"/>
          <w:szCs w:val="28"/>
        </w:rPr>
        <w:t>bi  †</w:t>
      </w:r>
      <w:proofErr w:type="gramEnd"/>
      <w:r w:rsidRPr="00F032E7">
        <w:rPr>
          <w:rFonts w:ascii="SutonnyMJ" w:hAnsi="SutonnyMJ"/>
          <w:b/>
          <w:sz w:val="28"/>
          <w:szCs w:val="28"/>
        </w:rPr>
        <w:t xml:space="preserve">ÿ‡Î Qwe cÖ‡hvR¨ bq ) t-            </w:t>
      </w:r>
    </w:p>
    <w:p w:rsidR="006230D2" w:rsidRPr="00E17981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bvg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                              t</w:t>
      </w:r>
      <w:r w:rsidR="00317917" w:rsidRPr="00F032E7">
        <w:rPr>
          <w:rFonts w:ascii="SutonnyMJ" w:hAnsi="SutonnyMJ"/>
          <w:sz w:val="28"/>
          <w:szCs w:val="28"/>
        </w:rPr>
        <w:t xml:space="preserve"> m</w:t>
      </w:r>
      <w:r w:rsidRPr="00F032E7">
        <w:rPr>
          <w:rFonts w:ascii="SutonnyMJ" w:hAnsi="SutonnyMJ"/>
          <w:sz w:val="28"/>
          <w:szCs w:val="28"/>
        </w:rPr>
        <w:t>v</w:t>
      </w:r>
      <w:r w:rsidR="00317917" w:rsidRPr="00F032E7">
        <w:rPr>
          <w:rFonts w:ascii="SutonnyMJ" w:hAnsi="SutonnyMJ"/>
          <w:sz w:val="28"/>
          <w:szCs w:val="28"/>
        </w:rPr>
        <w:t xml:space="preserve">nvbv †eMg </w:t>
      </w:r>
      <w:r w:rsidRPr="00F032E7">
        <w:rPr>
          <w:rFonts w:ascii="SutonnyMJ" w:hAnsi="SutonnyMJ"/>
          <w:sz w:val="28"/>
          <w:szCs w:val="28"/>
        </w:rPr>
        <w:t xml:space="preserve">    </w:t>
      </w:r>
    </w:p>
    <w:p w:rsidR="00C269D6" w:rsidRPr="00F032E7" w:rsidRDefault="00C269D6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¯^vgxi bvg                       </w:t>
      </w:r>
      <w:proofErr w:type="gramStart"/>
      <w:r w:rsidRPr="00F032E7">
        <w:rPr>
          <w:rFonts w:ascii="SutonnyMJ" w:hAnsi="SutonnyMJ"/>
          <w:sz w:val="28"/>
          <w:szCs w:val="28"/>
        </w:rPr>
        <w:t xml:space="preserve">t </w:t>
      </w:r>
      <w:r w:rsidR="003D6274">
        <w:rPr>
          <w:rFonts w:ascii="SutonnyMJ" w:hAnsi="SutonnyMJ"/>
          <w:sz w:val="28"/>
          <w:szCs w:val="28"/>
        </w:rPr>
        <w:t xml:space="preserve"> </w:t>
      </w:r>
      <w:r w:rsidRPr="00F032E7">
        <w:rPr>
          <w:rFonts w:ascii="SutonnyMJ" w:hAnsi="SutonnyMJ"/>
          <w:sz w:val="28"/>
          <w:szCs w:val="28"/>
        </w:rPr>
        <w:t>dwi</w:t>
      </w:r>
      <w:proofErr w:type="gramEnd"/>
      <w:r w:rsidRPr="00F032E7">
        <w:rPr>
          <w:rFonts w:ascii="SutonnyMJ" w:hAnsi="SutonnyMJ"/>
          <w:sz w:val="28"/>
          <w:szCs w:val="28"/>
        </w:rPr>
        <w:t>` DwÏb L›`Kvi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wcZvi  bvg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                     t </w:t>
      </w:r>
      <w:r w:rsidR="00881782" w:rsidRPr="00F032E7">
        <w:rPr>
          <w:rFonts w:ascii="SutonnyMJ" w:hAnsi="SutonnyMJ"/>
          <w:sz w:val="28"/>
          <w:szCs w:val="28"/>
        </w:rPr>
        <w:t>nvRx Avãyj gwZ</w:t>
      </w:r>
      <w:r w:rsidRPr="00F032E7">
        <w:rPr>
          <w:rFonts w:ascii="SutonnyMJ" w:hAnsi="SutonnyMJ"/>
          <w:sz w:val="28"/>
          <w:szCs w:val="28"/>
        </w:rPr>
        <w:t>b</w:t>
      </w:r>
      <w:r w:rsidR="00881782" w:rsidRPr="00F032E7">
        <w:rPr>
          <w:rFonts w:ascii="SutonnyMJ" w:hAnsi="SutonnyMJ"/>
          <w:sz w:val="28"/>
          <w:szCs w:val="28"/>
        </w:rPr>
        <w:t xml:space="preserve"> f~uBqv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gvZvi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bvg                       t </w:t>
      </w:r>
      <w:r w:rsidR="005D0295" w:rsidRPr="00F032E7">
        <w:rPr>
          <w:rFonts w:ascii="SutonnyMJ" w:hAnsi="SutonnyMJ"/>
          <w:sz w:val="28"/>
          <w:szCs w:val="28"/>
        </w:rPr>
        <w:t xml:space="preserve"> iwn</w:t>
      </w:r>
      <w:r w:rsidRPr="00F032E7">
        <w:rPr>
          <w:rFonts w:ascii="SutonnyMJ" w:hAnsi="SutonnyMJ"/>
          <w:sz w:val="28"/>
          <w:szCs w:val="28"/>
        </w:rPr>
        <w:t xml:space="preserve">gv †eMg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eqm</w:t>
      </w:r>
      <w:proofErr w:type="gramEnd"/>
      <w:r w:rsidRPr="00F032E7">
        <w:rPr>
          <w:rFonts w:ascii="SutonnyMJ" w:hAnsi="SutonnyMJ"/>
          <w:sz w:val="28"/>
          <w:szCs w:val="28"/>
        </w:rPr>
        <w:t>/ Rb¥  ZvwiL               t 2</w:t>
      </w:r>
      <w:r w:rsidR="001D3F71" w:rsidRPr="00F032E7">
        <w:rPr>
          <w:rFonts w:ascii="SutonnyMJ" w:hAnsi="SutonnyMJ"/>
          <w:sz w:val="28"/>
          <w:szCs w:val="28"/>
        </w:rPr>
        <w:t>0/0</w:t>
      </w:r>
      <w:r w:rsidRPr="00F032E7">
        <w:rPr>
          <w:rFonts w:ascii="SutonnyMJ" w:hAnsi="SutonnyMJ"/>
          <w:sz w:val="28"/>
          <w:szCs w:val="28"/>
        </w:rPr>
        <w:t>7/</w:t>
      </w:r>
      <w:r w:rsidR="001D3F71" w:rsidRPr="00F032E7">
        <w:rPr>
          <w:rFonts w:ascii="SutonnyMJ" w:hAnsi="SutonnyMJ"/>
          <w:sz w:val="28"/>
          <w:szCs w:val="28"/>
        </w:rPr>
        <w:t>19</w:t>
      </w:r>
      <w:r w:rsidRPr="00F032E7">
        <w:rPr>
          <w:rFonts w:ascii="SutonnyMJ" w:hAnsi="SutonnyMJ"/>
          <w:sz w:val="28"/>
          <w:szCs w:val="28"/>
        </w:rPr>
        <w:t>6</w:t>
      </w:r>
      <w:r w:rsidR="001D3F71" w:rsidRPr="00F032E7">
        <w:rPr>
          <w:rFonts w:ascii="SutonnyMJ" w:hAnsi="SutonnyMJ"/>
          <w:sz w:val="28"/>
          <w:szCs w:val="28"/>
        </w:rPr>
        <w:t>5</w:t>
      </w:r>
      <w:r w:rsidRPr="00F032E7">
        <w:rPr>
          <w:rFonts w:ascii="SutonnyMJ" w:hAnsi="SutonnyMJ"/>
          <w:sz w:val="28"/>
          <w:szCs w:val="28"/>
        </w:rPr>
        <w:t xml:space="preserve"> wLªt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ag</w:t>
      </w:r>
      <w:proofErr w:type="gramEnd"/>
      <w:r w:rsidRPr="00F032E7">
        <w:rPr>
          <w:rFonts w:ascii="SutonnyMJ" w:hAnsi="SutonnyMJ"/>
          <w:sz w:val="28"/>
          <w:szCs w:val="28"/>
        </w:rPr>
        <w:t>©</w:t>
      </w:r>
      <w:r w:rsidR="00537CA4">
        <w:rPr>
          <w:rFonts w:ascii="SutonnyMJ" w:hAnsi="SutonnyMJ"/>
          <w:sz w:val="28"/>
          <w:szCs w:val="28"/>
        </w:rPr>
        <w:t xml:space="preserve">                                </w:t>
      </w:r>
      <w:r w:rsidRPr="00F032E7">
        <w:rPr>
          <w:rFonts w:ascii="SutonnyMJ" w:hAnsi="SutonnyMJ"/>
          <w:sz w:val="28"/>
          <w:szCs w:val="28"/>
        </w:rPr>
        <w:t>t  Bmjvg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‡ckv                              t </w:t>
      </w:r>
      <w:r w:rsidR="00722CB7" w:rsidRPr="00F032E7">
        <w:rPr>
          <w:rFonts w:ascii="SutonnyMJ" w:hAnsi="SutonnyMJ"/>
          <w:sz w:val="28"/>
          <w:szCs w:val="28"/>
        </w:rPr>
        <w:t>wMbœxcYv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RvZxqZv                         t evsjv‡`kx</w:t>
      </w:r>
    </w:p>
    <w:p w:rsidR="006230D2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RvZxq  cwiwPwZ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 b¤^i          t </w:t>
      </w:r>
      <w:r w:rsidR="00451E06">
        <w:rPr>
          <w:rFonts w:ascii="SutonnyMJ" w:hAnsi="SutonnyMJ"/>
          <w:sz w:val="28"/>
          <w:szCs w:val="28"/>
        </w:rPr>
        <w:t>1213 3121 49896</w:t>
      </w:r>
    </w:p>
    <w:p w:rsidR="007B0E7A" w:rsidRPr="00F032E7" w:rsidRDefault="007B0E7A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7"/>
        <w:gridCol w:w="3052"/>
        <w:gridCol w:w="1438"/>
        <w:gridCol w:w="2973"/>
      </w:tblGrid>
      <w:tr w:rsidR="006230D2" w:rsidRPr="00F032E7" w:rsidTr="0057267D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¯’vqx wVKvbv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eZ©gvb wVKvbv</w:t>
            </w:r>
          </w:p>
        </w:tc>
      </w:tr>
      <w:tr w:rsidR="00274F8F" w:rsidRPr="00F032E7" w:rsidTr="0057267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E474BD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r w:rsidR="00982429">
              <w:rPr>
                <w:rFonts w:ascii="SutonnyMJ" w:hAnsi="SutonnyMJ"/>
                <w:sz w:val="28"/>
                <w:szCs w:val="28"/>
              </w:rPr>
              <w:t xml:space="preserve">gvjøv </w:t>
            </w:r>
            <w:r w:rsidR="00274F8F" w:rsidRPr="00F032E7">
              <w:rPr>
                <w:rFonts w:ascii="SutonnyMJ" w:hAnsi="SutonnyMJ"/>
                <w:sz w:val="28"/>
                <w:szCs w:val="28"/>
              </w:rPr>
              <w:t>evox</w:t>
            </w:r>
            <w:r w:rsidR="00982429">
              <w:rPr>
                <w:rFonts w:ascii="SutonnyMJ" w:hAnsi="SutonnyMJ"/>
                <w:sz w:val="28"/>
                <w:szCs w:val="28"/>
              </w:rPr>
              <w:t xml:space="preserve"> AvovB wmav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6547F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evoxbs-125, eøK-B †ivWbs-9/2, `wÿY ebkÖx</w:t>
            </w:r>
          </w:p>
        </w:tc>
      </w:tr>
      <w:tr w:rsidR="00274F8F" w:rsidRPr="00F032E7" w:rsidTr="0057267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982429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AvovB wmav-3402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WvKNi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6547F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wLjMuvI -1219</w:t>
            </w:r>
          </w:p>
        </w:tc>
      </w:tr>
      <w:tr w:rsidR="00274F8F" w:rsidRPr="00F032E7" w:rsidTr="0057267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982429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AvïMÄ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6547F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wLjMuvI</w:t>
            </w:r>
          </w:p>
        </w:tc>
      </w:tr>
      <w:tr w:rsidR="00274F8F" w:rsidRPr="00F032E7" w:rsidTr="0057267D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545B55" w:rsidP="00545B55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eª</w:t>
            </w:r>
            <w:r w:rsidR="00982429">
              <w:rPr>
                <w:rFonts w:ascii="SutonnyMJ" w:hAnsi="SutonnyMJ"/>
                <w:sz w:val="28"/>
                <w:szCs w:val="28"/>
              </w:rPr>
              <w:t>vþY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982429">
              <w:rPr>
                <w:rFonts w:ascii="SutonnyMJ" w:hAnsi="SutonnyMJ"/>
                <w:sz w:val="28"/>
                <w:szCs w:val="28"/>
              </w:rPr>
              <w:t>evoxqv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‡Rjv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F8F" w:rsidRPr="00F032E7" w:rsidRDefault="00274F8F" w:rsidP="006547F0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XvKv|</w:t>
            </w:r>
          </w:p>
        </w:tc>
      </w:tr>
    </w:tbl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5| Avg-‡gv³vi/cÖwZwbwa/Awffve‡Ki gva¨g `wjj m¤úvw`Z n‡q _vK‡j Zvnv‡`i bvg, wVKvbv I weeiY (cÖ‡hvR¨ †ÿ‡Î</w:t>
      </w:r>
      <w:proofErr w:type="gramStart"/>
      <w:r w:rsidRPr="00F032E7">
        <w:rPr>
          <w:rFonts w:ascii="SutonnyMJ" w:hAnsi="SutonnyMJ"/>
          <w:sz w:val="28"/>
          <w:szCs w:val="28"/>
        </w:rPr>
        <w:t>)t</w:t>
      </w:r>
      <w:proofErr w:type="gramEnd"/>
      <w:r w:rsidRPr="00F032E7">
        <w:rPr>
          <w:rFonts w:ascii="SutonnyMJ" w:hAnsi="SutonnyMJ"/>
          <w:sz w:val="28"/>
          <w:szCs w:val="28"/>
        </w:rPr>
        <w:t xml:space="preserve">- cÖ‡hvR¨ bq|                            </w:t>
      </w:r>
    </w:p>
    <w:p w:rsidR="00537CA4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6| Avg-‡gv³</w:t>
      </w:r>
      <w:proofErr w:type="gramStart"/>
      <w:r w:rsidRPr="00F032E7">
        <w:rPr>
          <w:rFonts w:ascii="SutonnyMJ" w:hAnsi="SutonnyMJ"/>
          <w:sz w:val="28"/>
          <w:szCs w:val="28"/>
        </w:rPr>
        <w:t>vi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bvgvi weeiYt- cÖ‡hvR¨ bq|     </w:t>
      </w:r>
    </w:p>
    <w:p w:rsidR="006230D2" w:rsidRPr="00F032E7" w:rsidRDefault="00537CA4" w:rsidP="00537CA4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5</w:t>
      </w:r>
      <w:r w:rsidR="006230D2" w:rsidRPr="00F032E7">
        <w:rPr>
          <w:rFonts w:ascii="SutonnyMJ" w:hAnsi="SutonnyMJ"/>
          <w:sz w:val="28"/>
          <w:szCs w:val="28"/>
        </w:rPr>
        <w:t xml:space="preserve">                                                     </w:t>
      </w:r>
    </w:p>
    <w:p w:rsidR="00537CA4" w:rsidRDefault="00537CA4" w:rsidP="00537CA4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(5)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7| n¯ÍvšÍivaxb Rwgi b~b¨c‡ÿ 25 eQ‡ii gvwjKvbvi avivevwnK weeiY t (h_vh_ ‡ÿ‡Î Iqvwik I evqv `wjj mg~‡</w:t>
      </w:r>
      <w:proofErr w:type="gramStart"/>
      <w:r w:rsidRPr="00F032E7">
        <w:rPr>
          <w:rFonts w:ascii="SutonnyMJ" w:hAnsi="SutonnyMJ"/>
          <w:sz w:val="28"/>
          <w:szCs w:val="28"/>
        </w:rPr>
        <w:t>ni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we¯ÍvwiZ weeiY) Ges n¯ÍvšÍ‡ii D‡Ïk¨, m¤úwËi `Lj BR‡g›U ¯^Z¡ Ges n¯ÍvšÍi m¤úwK©Z D‡jøL‡hvM¨ gšÍe¨ (hw` _v‡K) m¤úwK©Z weeiYt-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  </w:t>
      </w:r>
      <w:proofErr w:type="gramStart"/>
      <w:r w:rsidRPr="00F032E7">
        <w:rPr>
          <w:rFonts w:ascii="SutonnyMJ" w:hAnsi="SutonnyMJ"/>
          <w:sz w:val="28"/>
          <w:szCs w:val="28"/>
        </w:rPr>
        <w:t>cig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KiæYvgq cweÎ Avjøvni bvg ¯§iY Kwiqv Ges Zuvnvi ‡cÖwiZ ivm~j nhiZ gyn¤§` ‡gv¯Ídv (mt) Gi </w:t>
      </w:r>
      <w:r w:rsidR="00E65DF5">
        <w:rPr>
          <w:rFonts w:ascii="SutonnyMJ" w:hAnsi="SutonnyMJ"/>
          <w:sz w:val="28"/>
          <w:szCs w:val="28"/>
        </w:rPr>
        <w:t>(</w:t>
      </w:r>
      <w:r w:rsidRPr="00F032E7">
        <w:rPr>
          <w:rFonts w:ascii="SutonnyMJ" w:hAnsi="SutonnyMJ"/>
          <w:sz w:val="28"/>
          <w:szCs w:val="28"/>
        </w:rPr>
        <w:t>`t</w:t>
      </w:r>
      <w:r w:rsidR="00E65DF5">
        <w:rPr>
          <w:rFonts w:ascii="SutonnyMJ" w:hAnsi="SutonnyMJ"/>
          <w:sz w:val="28"/>
          <w:szCs w:val="28"/>
        </w:rPr>
        <w:t>) cvVµ‡g  AÎ wfwU fzwg weµ‡qi mvd Kejv</w:t>
      </w:r>
      <w:r w:rsidRPr="00F032E7">
        <w:rPr>
          <w:rFonts w:ascii="SutonnyMJ" w:hAnsi="SutonnyMJ"/>
          <w:sz w:val="28"/>
          <w:szCs w:val="28"/>
        </w:rPr>
        <w:t xml:space="preserve"> `wj‡ji AvBbvbyM eqvb Avi¤¢ Kwijvg|    </w:t>
      </w:r>
    </w:p>
    <w:p w:rsidR="00395033" w:rsidRPr="00F032E7" w:rsidRDefault="009D1659" w:rsidP="0039503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†h‡nZz</w:t>
      </w:r>
      <w:r w:rsidR="006230D2" w:rsidRPr="00F032E7">
        <w:rPr>
          <w:rFonts w:ascii="SutonnyMJ" w:hAnsi="SutonnyMJ"/>
          <w:sz w:val="28"/>
          <w:szCs w:val="28"/>
        </w:rPr>
        <w:t>, wb¤œ Zdwmj m¤úwËi †iKW© c‡Îi Avw`g BwZn</w:t>
      </w:r>
      <w:r w:rsidR="00BC131F">
        <w:rPr>
          <w:rFonts w:ascii="SutonnyMJ" w:hAnsi="SutonnyMJ"/>
          <w:sz w:val="28"/>
          <w:szCs w:val="28"/>
        </w:rPr>
        <w:t>vm ch©v‡jvPbv Kwi‡j †`Lv hvq †h</w:t>
      </w:r>
      <w:r w:rsidR="00395033" w:rsidRPr="00F032E7">
        <w:rPr>
          <w:rFonts w:ascii="SutonnyMJ" w:hAnsi="SutonnyMJ" w:cs="SutonnyMJ"/>
          <w:sz w:val="28"/>
          <w:szCs w:val="28"/>
        </w:rPr>
        <w:t>, wRjv XvKv _vbv mv‡eK †KivbxMÄ 289,†R,Gj †</w:t>
      </w:r>
      <w:r w:rsidR="000D3307">
        <w:rPr>
          <w:rFonts w:ascii="SutonnyMJ" w:hAnsi="SutonnyMJ" w:cs="SutonnyMJ"/>
          <w:sz w:val="28"/>
          <w:szCs w:val="28"/>
        </w:rPr>
        <w:t xml:space="preserve">gŠRv †givw`qv </w:t>
      </w:r>
      <w:r w:rsidR="00395033" w:rsidRPr="00F032E7">
        <w:rPr>
          <w:rFonts w:ascii="SutonnyMJ" w:hAnsi="SutonnyMJ" w:cs="SutonnyMJ"/>
          <w:sz w:val="28"/>
          <w:szCs w:val="28"/>
        </w:rPr>
        <w:t>w¯’Z wm,Gm 274, LwZ</w:t>
      </w:r>
      <w:r w:rsidR="000D3307">
        <w:rPr>
          <w:rFonts w:ascii="SutonnyMJ" w:hAnsi="SutonnyMJ" w:cs="SutonnyMJ"/>
          <w:sz w:val="28"/>
          <w:szCs w:val="28"/>
        </w:rPr>
        <w:t>qv‡bi 259, `v‡Mi 82 kZK bvj Rwg‡Z</w:t>
      </w:r>
      <w:r w:rsidR="00395033" w:rsidRPr="00F032E7">
        <w:rPr>
          <w:rFonts w:ascii="SutonnyMJ" w:hAnsi="SutonnyMJ" w:cs="SutonnyMJ"/>
          <w:sz w:val="28"/>
          <w:szCs w:val="28"/>
        </w:rPr>
        <w:t xml:space="preserve"> gvwjK wQ‡jb †bvqve Avjxi cyÎ Av‡qe Avjx Ges  wm,Gm 275, LwZqv‡bi 284 bs `v‡Mi 32 kZvsk bvj Rwg‡Z g„Z iweDjøvi cyÎ †g‡ni Avjx †RvZ ¯^‡Z¡ w¯’wZevb ivqwZ AÎ ¯^‡Z¡i weeiY I `LjKvix wnmv‡e gvwjK _vKve¯’vq Zvnv‡`i Df‡qi bv‡g wm,Gm †mt †gt Rix‡ci †iKW© wjwce× Kiv nq| </w:t>
      </w:r>
    </w:p>
    <w:p w:rsidR="00D51812" w:rsidRDefault="00395033" w:rsidP="00395033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</w:t>
      </w:r>
      <w:r w:rsidR="000C18C0">
        <w:rPr>
          <w:rFonts w:ascii="SutonnyMJ" w:hAnsi="SutonnyMJ" w:cs="SutonnyMJ"/>
          <w:sz w:val="28"/>
          <w:szCs w:val="28"/>
        </w:rPr>
        <w:t xml:space="preserve">    DcwiwjøwLZ †g‡ni Avjx </w:t>
      </w:r>
      <w:r w:rsidR="000D3307">
        <w:rPr>
          <w:rFonts w:ascii="SutonnyMJ" w:hAnsi="SutonnyMJ" w:cs="SutonnyMJ"/>
          <w:sz w:val="28"/>
          <w:szCs w:val="28"/>
        </w:rPr>
        <w:t>Ms</w:t>
      </w:r>
      <w:r w:rsidR="000C18C0">
        <w:rPr>
          <w:rFonts w:ascii="SutonnyMJ" w:hAnsi="SutonnyMJ" w:cs="SutonnyMJ"/>
          <w:sz w:val="28"/>
          <w:szCs w:val="28"/>
        </w:rPr>
        <w:t xml:space="preserve"> D³</w:t>
      </w:r>
      <w:r w:rsidR="009E54E2">
        <w:rPr>
          <w:rFonts w:ascii="SutonnyMJ" w:hAnsi="SutonnyMJ" w:cs="SutonnyMJ"/>
          <w:sz w:val="28"/>
          <w:szCs w:val="28"/>
        </w:rPr>
        <w:t xml:space="preserve"> m¤úwË‡Z †fvM</w:t>
      </w:r>
      <w:r w:rsidRPr="00F032E7">
        <w:rPr>
          <w:rFonts w:ascii="SutonnyMJ" w:hAnsi="SutonnyMJ" w:cs="SutonnyMJ"/>
          <w:sz w:val="28"/>
          <w:szCs w:val="28"/>
        </w:rPr>
        <w:t>`L‡j _vKve¯’vq Zvnvi wZb cyÎ h_v</w:t>
      </w:r>
      <w:r w:rsidR="00E9045A">
        <w:rPr>
          <w:rFonts w:ascii="SutonnyMJ" w:hAnsi="SutonnyMJ" w:cs="SutonnyMJ"/>
          <w:sz w:val="28"/>
          <w:szCs w:val="28"/>
        </w:rPr>
        <w:t>-</w:t>
      </w:r>
      <w:r w:rsidRPr="00F032E7">
        <w:rPr>
          <w:rFonts w:ascii="SutonnyMJ" w:hAnsi="SutonnyMJ" w:cs="SutonnyMJ"/>
          <w:sz w:val="28"/>
          <w:szCs w:val="28"/>
        </w:rPr>
        <w:t xml:space="preserve"> 1</w:t>
      </w:r>
      <w:r w:rsidR="00F57613">
        <w:rPr>
          <w:rFonts w:ascii="SutonnyMJ" w:hAnsi="SutonnyMJ" w:cs="SutonnyMJ"/>
          <w:sz w:val="28"/>
          <w:szCs w:val="28"/>
        </w:rPr>
        <w:t>| BQe Avjx 2| K`g Avjx</w:t>
      </w:r>
      <w:r w:rsidR="000C18C0">
        <w:rPr>
          <w:rFonts w:ascii="SutonnyMJ" w:hAnsi="SutonnyMJ" w:cs="SutonnyMJ"/>
          <w:sz w:val="28"/>
          <w:szCs w:val="28"/>
        </w:rPr>
        <w:t xml:space="preserve"> m¤úwË‡Z KZKvs‡k myÎ</w:t>
      </w:r>
      <w:r w:rsidR="00E9045A">
        <w:rPr>
          <w:rFonts w:ascii="SutonnyMJ" w:hAnsi="SutonnyMJ" w:cs="SutonnyMJ"/>
          <w:sz w:val="28"/>
          <w:szCs w:val="28"/>
        </w:rPr>
        <w:t xml:space="preserve"> </w:t>
      </w:r>
      <w:r w:rsidR="000C18C0">
        <w:rPr>
          <w:rFonts w:ascii="SutonnyMJ" w:hAnsi="SutonnyMJ" w:cs="SutonnyMJ"/>
          <w:sz w:val="28"/>
          <w:szCs w:val="28"/>
        </w:rPr>
        <w:t>g‡Z Lwi`vmy‡Î gvwjK wQ‡jb Ges KZKvs‡k ˆcwÎK my‡Î</w:t>
      </w:r>
      <w:r w:rsidR="00E9045A">
        <w:rPr>
          <w:rFonts w:ascii="SutonnyMJ" w:hAnsi="SutonnyMJ" w:cs="SutonnyMJ"/>
          <w:sz w:val="28"/>
          <w:szCs w:val="28"/>
        </w:rPr>
        <w:t xml:space="preserve"> Ges</w:t>
      </w:r>
      <w:r w:rsidR="000C18C0">
        <w:rPr>
          <w:rFonts w:ascii="SutonnyMJ" w:hAnsi="SutonnyMJ" w:cs="SutonnyMJ"/>
          <w:sz w:val="28"/>
          <w:szCs w:val="28"/>
        </w:rPr>
        <w:t xml:space="preserve"> Aci åvZv</w:t>
      </w:r>
      <w:r w:rsidR="00F57613">
        <w:rPr>
          <w:rFonts w:ascii="SutonnyMJ" w:hAnsi="SutonnyMJ" w:cs="SutonnyMJ"/>
          <w:sz w:val="28"/>
          <w:szCs w:val="28"/>
        </w:rPr>
        <w:t xml:space="preserve"> 3| IqvwiQ</w:t>
      </w:r>
      <w:r w:rsidR="00E9045A">
        <w:rPr>
          <w:rFonts w:ascii="SutonnyMJ" w:hAnsi="SutonnyMJ" w:cs="SutonnyMJ"/>
          <w:sz w:val="28"/>
          <w:szCs w:val="28"/>
        </w:rPr>
        <w:t xml:space="preserve"> Avjx</w:t>
      </w:r>
      <w:r w:rsidR="00F57613">
        <w:rPr>
          <w:rFonts w:ascii="SutonnyMJ" w:hAnsi="SutonnyMJ" w:cs="SutonnyMJ"/>
          <w:sz w:val="28"/>
          <w:szCs w:val="28"/>
        </w:rPr>
        <w:t xml:space="preserve"> Ms </w:t>
      </w:r>
      <w:r w:rsidRPr="00F032E7">
        <w:rPr>
          <w:rFonts w:ascii="SutonnyMJ" w:hAnsi="SutonnyMJ" w:cs="SutonnyMJ"/>
          <w:sz w:val="28"/>
          <w:szCs w:val="28"/>
        </w:rPr>
        <w:t>ewY©Z</w:t>
      </w:r>
      <w:r w:rsidR="007D0F56">
        <w:rPr>
          <w:rFonts w:ascii="SutonnyMJ" w:hAnsi="SutonnyMJ" w:cs="SutonnyMJ"/>
          <w:sz w:val="28"/>
          <w:szCs w:val="28"/>
        </w:rPr>
        <w:t xml:space="preserve"> `v‡Mi</w:t>
      </w:r>
      <w:r w:rsidRPr="00F032E7">
        <w:rPr>
          <w:rFonts w:ascii="SutonnyMJ" w:hAnsi="SutonnyMJ" w:cs="SutonnyMJ"/>
          <w:sz w:val="28"/>
          <w:szCs w:val="28"/>
        </w:rPr>
        <w:t xml:space="preserve"> m¤úwË‡</w:t>
      </w:r>
      <w:r w:rsidR="00E9045A">
        <w:rPr>
          <w:rFonts w:ascii="SutonnyMJ" w:hAnsi="SutonnyMJ" w:cs="SutonnyMJ"/>
          <w:sz w:val="28"/>
          <w:szCs w:val="28"/>
        </w:rPr>
        <w:t xml:space="preserve">Z </w:t>
      </w:r>
      <w:r w:rsidRPr="00F032E7">
        <w:rPr>
          <w:rFonts w:ascii="SutonnyMJ" w:hAnsi="SutonnyMJ" w:cs="SutonnyMJ"/>
          <w:sz w:val="28"/>
          <w:szCs w:val="28"/>
        </w:rPr>
        <w:t>wcZvi Iqvwik m~‡Î gvwjK `LjKvix _vKve¯’vq Zvnv‡`</w:t>
      </w:r>
      <w:r w:rsidR="00E9045A">
        <w:rPr>
          <w:rFonts w:ascii="SutonnyMJ" w:hAnsi="SutonnyMJ" w:cs="SutonnyMJ"/>
          <w:sz w:val="28"/>
          <w:szCs w:val="28"/>
        </w:rPr>
        <w:t>i</w:t>
      </w:r>
      <w:r w:rsidR="00E735AA">
        <w:rPr>
          <w:rFonts w:ascii="SutonnyMJ" w:hAnsi="SutonnyMJ" w:cs="SutonnyMJ"/>
          <w:sz w:val="28"/>
          <w:szCs w:val="28"/>
        </w:rPr>
        <w:t xml:space="preserve"> mvsmvwiK Kv‡R bM` A‡_©i</w:t>
      </w:r>
      <w:r w:rsidR="003633EC">
        <w:rPr>
          <w:rFonts w:ascii="SutonnyMJ" w:hAnsi="SutonnyMJ" w:cs="SutonnyMJ"/>
          <w:sz w:val="28"/>
          <w:szCs w:val="28"/>
        </w:rPr>
        <w:t xml:space="preserve"> cÖ‡qvR‡b KZK cwigvY m¤úwË weMZ Bs‡iwR 06/07/1954 Zvwi‡L </w:t>
      </w:r>
      <w:r w:rsidR="00B27E83">
        <w:rPr>
          <w:rFonts w:ascii="SutonnyMJ" w:hAnsi="SutonnyMJ" w:cs="SutonnyMJ"/>
          <w:sz w:val="28"/>
          <w:szCs w:val="28"/>
        </w:rPr>
        <w:t>XvKv m`i</w:t>
      </w:r>
      <w:r w:rsidR="003633EC">
        <w:rPr>
          <w:rFonts w:ascii="SutonnyMJ" w:hAnsi="SutonnyMJ" w:cs="SutonnyMJ"/>
          <w:sz w:val="28"/>
          <w:szCs w:val="28"/>
        </w:rPr>
        <w:t xml:space="preserve"> mve-‡iwRw÷ª Awd‡mi 1bs ewni 61, fwjq‡gi 103-104, c„ôvq wjwL</w:t>
      </w:r>
      <w:r w:rsidR="004276ED">
        <w:rPr>
          <w:rFonts w:ascii="SutonnyMJ" w:hAnsi="SutonnyMJ" w:cs="SutonnyMJ"/>
          <w:sz w:val="28"/>
          <w:szCs w:val="28"/>
        </w:rPr>
        <w:t>Z 5158, GKLÛ mvd Kejv `wjj g~‡j</w:t>
      </w:r>
      <w:r w:rsidRPr="00F032E7">
        <w:rPr>
          <w:rFonts w:ascii="SutonnyMJ" w:hAnsi="SutonnyMJ" w:cs="SutonnyMJ"/>
          <w:sz w:val="28"/>
          <w:szCs w:val="28"/>
        </w:rPr>
        <w:t xml:space="preserve"> XvKv wRjvi †ZRMuvI _vbvaxb †givw`qv </w:t>
      </w:r>
      <w:r w:rsidR="00D51812">
        <w:rPr>
          <w:rFonts w:ascii="SutonnyMJ" w:hAnsi="SutonnyMJ" w:cs="SutonnyMJ"/>
          <w:sz w:val="28"/>
          <w:szCs w:val="28"/>
        </w:rPr>
        <w:t xml:space="preserve">MÖvg </w:t>
      </w:r>
      <w:r w:rsidRPr="00F032E7">
        <w:rPr>
          <w:rFonts w:ascii="SutonnyMJ" w:hAnsi="SutonnyMJ" w:cs="SutonnyMJ"/>
          <w:sz w:val="28"/>
          <w:szCs w:val="28"/>
        </w:rPr>
        <w:t>wbevwm g„Z Bgvb Avjxi cyÎ Avjx gvgy` wgqv Gi wbKU mvd weµq KiZt `LjvwaKvi eySvBqv ‡`b| Zrci wZwb</w:t>
      </w:r>
      <w:r w:rsidR="00D51812">
        <w:rPr>
          <w:rFonts w:ascii="SutonnyMJ" w:hAnsi="SutonnyMJ" w:cs="SutonnyMJ"/>
          <w:sz w:val="28"/>
          <w:szCs w:val="28"/>
        </w:rPr>
        <w:t xml:space="preserve"> Avjx gvgy` wgqv</w:t>
      </w:r>
      <w:r w:rsidRPr="00F032E7">
        <w:rPr>
          <w:rFonts w:ascii="SutonnyMJ" w:hAnsi="SutonnyMJ" w:cs="SutonnyMJ"/>
          <w:sz w:val="28"/>
          <w:szCs w:val="28"/>
        </w:rPr>
        <w:t xml:space="preserve"> m¤úwË‡Z Lwi`v</w:t>
      </w:r>
      <w:r w:rsidR="00D51812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m~‡Î gvwjK `LjKvix _vKve¯’vq</w:t>
      </w:r>
      <w:r w:rsidR="009945DF">
        <w:rPr>
          <w:rFonts w:ascii="SutonnyMJ" w:hAnsi="SutonnyMJ" w:cs="SutonnyMJ"/>
          <w:sz w:val="28"/>
          <w:szCs w:val="28"/>
        </w:rPr>
        <w:t xml:space="preserve"> </w:t>
      </w:r>
      <w:r w:rsidR="00D377AE">
        <w:rPr>
          <w:rFonts w:ascii="SutonnyMJ" w:hAnsi="SutonnyMJ" w:cs="SutonnyMJ"/>
          <w:sz w:val="28"/>
          <w:szCs w:val="28"/>
        </w:rPr>
        <w:t>m‡iRwg‡b Abycw¯’Z _vKvi Kvi‡Y</w:t>
      </w:r>
      <w:r w:rsidR="00D51812">
        <w:rPr>
          <w:rFonts w:ascii="SutonnyMJ" w:hAnsi="SutonnyMJ" w:cs="SutonnyMJ"/>
          <w:sz w:val="28"/>
          <w:szCs w:val="28"/>
        </w:rPr>
        <w:t xml:space="preserve"> cieZ©x mg‡q DcwiwjøwLZ `vZvM‡Yi bv‡gB †hŠ_</w:t>
      </w:r>
      <w:r w:rsidR="004276ED">
        <w:rPr>
          <w:rFonts w:ascii="SutonnyMJ" w:hAnsi="SutonnyMJ" w:cs="SutonnyMJ"/>
          <w:sz w:val="28"/>
          <w:szCs w:val="28"/>
        </w:rPr>
        <w:t>fv‡e I c</w:t>
      </w:r>
      <w:r w:rsidR="00D51812">
        <w:rPr>
          <w:rFonts w:ascii="SutonnyMJ" w:hAnsi="SutonnyMJ" w:cs="SutonnyMJ"/>
          <w:sz w:val="28"/>
          <w:szCs w:val="28"/>
        </w:rPr>
        <w:t xml:space="preserve">„_Kfv‡e Gm,G/Avi,Gm </w:t>
      </w:r>
      <w:r w:rsidR="004276ED">
        <w:rPr>
          <w:rFonts w:ascii="SutonnyMJ" w:hAnsi="SutonnyMJ" w:cs="SutonnyMJ"/>
          <w:sz w:val="28"/>
          <w:szCs w:val="28"/>
        </w:rPr>
        <w:t>†mt</w:t>
      </w:r>
      <w:r w:rsidR="00D51812">
        <w:rPr>
          <w:rFonts w:ascii="SutonnyMJ" w:hAnsi="SutonnyMJ" w:cs="SutonnyMJ"/>
          <w:sz w:val="28"/>
          <w:szCs w:val="28"/>
        </w:rPr>
        <w:t xml:space="preserve"> </w:t>
      </w:r>
      <w:r w:rsidR="004276ED">
        <w:rPr>
          <w:rFonts w:ascii="SutonnyMJ" w:hAnsi="SutonnyMJ" w:cs="SutonnyMJ"/>
          <w:sz w:val="28"/>
          <w:szCs w:val="28"/>
        </w:rPr>
        <w:t xml:space="preserve">‡gt Rwi‡ci †iKW© nBqvwQj| </w:t>
      </w:r>
    </w:p>
    <w:p w:rsidR="009F28DC" w:rsidRDefault="00D51812" w:rsidP="0039503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</w:t>
      </w:r>
      <w:r w:rsidR="00537CA4">
        <w:rPr>
          <w:rFonts w:ascii="SutonnyMJ" w:hAnsi="SutonnyMJ" w:cs="SutonnyMJ"/>
          <w:sz w:val="28"/>
          <w:szCs w:val="28"/>
        </w:rPr>
        <w:t xml:space="preserve">     </w:t>
      </w:r>
      <w:r w:rsidR="00EF694D">
        <w:rPr>
          <w:rFonts w:ascii="SutonnyMJ" w:hAnsi="SutonnyMJ" w:cs="SutonnyMJ"/>
          <w:sz w:val="28"/>
          <w:szCs w:val="28"/>
        </w:rPr>
        <w:t>Aciw`‡K</w:t>
      </w:r>
      <w:r>
        <w:rPr>
          <w:rFonts w:ascii="SutonnyMJ" w:hAnsi="SutonnyMJ" w:cs="SutonnyMJ"/>
          <w:sz w:val="28"/>
          <w:szCs w:val="28"/>
        </w:rPr>
        <w:t xml:space="preserve"> Avjx gvgy`</w:t>
      </w:r>
      <w:r w:rsidR="00EF694D">
        <w:rPr>
          <w:rFonts w:ascii="SutonnyMJ" w:hAnsi="SutonnyMJ" w:cs="SutonnyMJ"/>
          <w:sz w:val="28"/>
          <w:szCs w:val="28"/>
        </w:rPr>
        <w:t xml:space="preserve"> wgqvi †jvKvšÍ‡i Zvnvi weË‡fvMx Iqvwik</w:t>
      </w:r>
      <w:r>
        <w:rPr>
          <w:rFonts w:ascii="SutonnyMJ" w:hAnsi="SutonnyMJ" w:cs="SutonnyMJ"/>
          <w:sz w:val="28"/>
          <w:szCs w:val="28"/>
        </w:rPr>
        <w:t xml:space="preserve"> wZb cyÎ h_v-</w:t>
      </w:r>
      <w:r w:rsidR="00395033" w:rsidRPr="00F032E7">
        <w:rPr>
          <w:rFonts w:ascii="SutonnyMJ" w:hAnsi="SutonnyMJ" w:cs="SutonnyMJ"/>
          <w:sz w:val="28"/>
          <w:szCs w:val="28"/>
        </w:rPr>
        <w:t xml:space="preserve">1| †gvt BDbyQ Avjx, 2| kvIKvZ Avjx, </w:t>
      </w:r>
      <w:r>
        <w:rPr>
          <w:rFonts w:ascii="SutonnyMJ" w:hAnsi="SutonnyMJ" w:cs="SutonnyMJ"/>
          <w:sz w:val="28"/>
          <w:szCs w:val="28"/>
        </w:rPr>
        <w:t>3| AveŸvm Avjx, 5</w:t>
      </w:r>
      <w:r w:rsidR="00EF694D">
        <w:rPr>
          <w:rFonts w:ascii="SutonnyMJ" w:hAnsi="SutonnyMJ" w:cs="SutonnyMJ"/>
          <w:sz w:val="28"/>
          <w:szCs w:val="28"/>
        </w:rPr>
        <w:t xml:space="preserve"> Kb¨v 4|</w:t>
      </w:r>
      <w:r>
        <w:rPr>
          <w:rFonts w:ascii="SutonnyMJ" w:hAnsi="SutonnyMJ" w:cs="SutonnyMJ"/>
          <w:sz w:val="28"/>
          <w:szCs w:val="28"/>
        </w:rPr>
        <w:t>‡gvmvt</w:t>
      </w:r>
      <w:r w:rsidR="00EF694D">
        <w:rPr>
          <w:rFonts w:ascii="SutonnyMJ" w:hAnsi="SutonnyMJ" w:cs="SutonnyMJ"/>
          <w:sz w:val="28"/>
          <w:szCs w:val="28"/>
        </w:rPr>
        <w:t xml:space="preserve"> Zviv evby 5|</w:t>
      </w:r>
      <w:r>
        <w:rPr>
          <w:rFonts w:ascii="SutonnyMJ" w:hAnsi="SutonnyMJ" w:cs="SutonnyMJ"/>
          <w:sz w:val="28"/>
          <w:szCs w:val="28"/>
        </w:rPr>
        <w:t>‡gvmvt</w:t>
      </w:r>
      <w:r w:rsidR="00EF694D">
        <w:rPr>
          <w:rFonts w:ascii="SutonnyMJ" w:hAnsi="SutonnyMJ" w:cs="SutonnyMJ"/>
          <w:sz w:val="28"/>
          <w:szCs w:val="28"/>
        </w:rPr>
        <w:t xml:space="preserve"> jvj evby 6|</w:t>
      </w:r>
      <w:r>
        <w:rPr>
          <w:rFonts w:ascii="SutonnyMJ" w:hAnsi="SutonnyMJ" w:cs="SutonnyMJ"/>
          <w:sz w:val="28"/>
          <w:szCs w:val="28"/>
        </w:rPr>
        <w:t xml:space="preserve"> †gvmvt †g‡ni evby 7| †gvmvt wbjydv †eMg 8</w:t>
      </w:r>
      <w:r w:rsidR="00395033" w:rsidRPr="00F032E7">
        <w:rPr>
          <w:rFonts w:ascii="SutonnyMJ" w:hAnsi="SutonnyMJ" w:cs="SutonnyMJ"/>
          <w:sz w:val="28"/>
          <w:szCs w:val="28"/>
        </w:rPr>
        <w:t>|</w:t>
      </w:r>
      <w:r>
        <w:rPr>
          <w:rFonts w:ascii="SutonnyMJ" w:hAnsi="SutonnyMJ" w:cs="SutonnyMJ"/>
          <w:sz w:val="28"/>
          <w:szCs w:val="28"/>
        </w:rPr>
        <w:t>‡gvmvt</w:t>
      </w:r>
      <w:r w:rsidR="00395033" w:rsidRPr="00F032E7">
        <w:rPr>
          <w:rFonts w:ascii="SutonnyMJ" w:hAnsi="SutonnyMJ" w:cs="SutonnyMJ"/>
          <w:sz w:val="28"/>
          <w:szCs w:val="28"/>
        </w:rPr>
        <w:t xml:space="preserve"> wibv</w:t>
      </w:r>
      <w:r>
        <w:rPr>
          <w:rFonts w:ascii="SutonnyMJ" w:hAnsi="SutonnyMJ" w:cs="SutonnyMJ"/>
          <w:sz w:val="28"/>
          <w:szCs w:val="28"/>
        </w:rPr>
        <w:t xml:space="preserve"> †eMg, GK ¯¿x 9</w:t>
      </w:r>
      <w:r w:rsidR="00EF694D">
        <w:rPr>
          <w:rFonts w:ascii="SutonnyMJ" w:hAnsi="SutonnyMJ" w:cs="SutonnyMJ"/>
          <w:sz w:val="28"/>
          <w:szCs w:val="28"/>
        </w:rPr>
        <w:t>|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EF694D">
        <w:rPr>
          <w:rFonts w:ascii="SutonnyMJ" w:hAnsi="SutonnyMJ" w:cs="SutonnyMJ"/>
          <w:sz w:val="28"/>
          <w:szCs w:val="28"/>
        </w:rPr>
        <w:t xml:space="preserve">AvZi </w:t>
      </w:r>
      <w:proofErr w:type="gramStart"/>
      <w:r w:rsidR="00EF694D">
        <w:rPr>
          <w:rFonts w:ascii="SutonnyMJ" w:hAnsi="SutonnyMJ" w:cs="SutonnyMJ"/>
          <w:sz w:val="28"/>
          <w:szCs w:val="28"/>
        </w:rPr>
        <w:t>evb</w:t>
      </w:r>
      <w:r>
        <w:rPr>
          <w:rFonts w:ascii="SutonnyMJ" w:hAnsi="SutonnyMJ" w:cs="SutonnyMJ"/>
          <w:sz w:val="28"/>
          <w:szCs w:val="28"/>
        </w:rPr>
        <w:t>y  Zvnviv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</w:p>
    <w:p w:rsidR="009F28DC" w:rsidDel="00983F51" w:rsidRDefault="009F28DC" w:rsidP="009F28DC">
      <w:pPr>
        <w:ind w:left="6480" w:firstLine="720"/>
        <w:jc w:val="both"/>
        <w:rPr>
          <w:del w:id="0" w:author="ashik" w:date="2019-01-29T21:42:00Z"/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6</w:t>
      </w:r>
    </w:p>
    <w:p w:rsidR="00FF1331" w:rsidDel="00983F51" w:rsidRDefault="001A6C85" w:rsidP="00983F51">
      <w:pPr>
        <w:ind w:left="6480" w:firstLine="720"/>
        <w:jc w:val="both"/>
        <w:rPr>
          <w:del w:id="1" w:author="ashik" w:date="2019-01-29T21:42:00Z"/>
          <w:rFonts w:ascii="SutonnyMJ" w:hAnsi="SutonnyMJ" w:cs="SutonnyMJ"/>
          <w:sz w:val="28"/>
          <w:szCs w:val="28"/>
        </w:rPr>
        <w:pPrChange w:id="2" w:author="ashik" w:date="2019-01-29T21:42:00Z">
          <w:pPr>
            <w:jc w:val="center"/>
          </w:pPr>
        </w:pPrChange>
      </w:pPr>
      <w:del w:id="3" w:author="ashik" w:date="2019-01-29T21:42:00Z">
        <w:r w:rsidDel="00983F51">
          <w:rPr>
            <w:rFonts w:ascii="SutonnyMJ" w:hAnsi="SutonnyMJ" w:cs="SutonnyMJ"/>
            <w:sz w:val="28"/>
            <w:szCs w:val="28"/>
          </w:rPr>
          <w:lastRenderedPageBreak/>
          <w:delText>(6)</w:delText>
        </w:r>
      </w:del>
    </w:p>
    <w:p w:rsidR="00395033" w:rsidRPr="00F032E7" w:rsidRDefault="00D51812" w:rsidP="0039503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mK‡j 1-8</w:t>
      </w:r>
      <w:r w:rsidR="00EF694D">
        <w:rPr>
          <w:rFonts w:ascii="SutonnyMJ" w:hAnsi="SutonnyMJ" w:cs="SutonnyMJ"/>
          <w:sz w:val="28"/>
          <w:szCs w:val="28"/>
        </w:rPr>
        <w:t>, µwg‡K ewY©Z IqvwikMY</w:t>
      </w:r>
      <w:r w:rsidR="00395033" w:rsidRPr="00F032E7">
        <w:rPr>
          <w:rFonts w:ascii="SutonnyMJ" w:hAnsi="SutonnyMJ" w:cs="SutonnyMJ"/>
          <w:sz w:val="28"/>
          <w:szCs w:val="28"/>
        </w:rPr>
        <w:t xml:space="preserve"> </w:t>
      </w:r>
      <w:r w:rsidR="00EF694D">
        <w:rPr>
          <w:rFonts w:ascii="SutonnyMJ" w:hAnsi="SutonnyMJ" w:cs="SutonnyMJ"/>
          <w:sz w:val="28"/>
          <w:szCs w:val="28"/>
        </w:rPr>
        <w:t xml:space="preserve">m¤úwË‡Z </w:t>
      </w:r>
      <w:r w:rsidR="00395033" w:rsidRPr="00F032E7">
        <w:rPr>
          <w:rFonts w:ascii="SutonnyMJ" w:hAnsi="SutonnyMJ" w:cs="SutonnyMJ"/>
          <w:sz w:val="28"/>
          <w:szCs w:val="28"/>
        </w:rPr>
        <w:t>wcZv</w:t>
      </w:r>
      <w:r w:rsidR="00EF694D">
        <w:rPr>
          <w:rFonts w:ascii="SutonnyMJ" w:hAnsi="SutonnyMJ" w:cs="SutonnyMJ"/>
          <w:sz w:val="28"/>
          <w:szCs w:val="28"/>
        </w:rPr>
        <w:t>i Iqvwik</w:t>
      </w:r>
      <w:r>
        <w:rPr>
          <w:rFonts w:ascii="SutonnyMJ" w:hAnsi="SutonnyMJ" w:cs="SutonnyMJ"/>
          <w:sz w:val="28"/>
          <w:szCs w:val="28"/>
        </w:rPr>
        <w:t xml:space="preserve">x </w:t>
      </w:r>
      <w:r w:rsidR="00EF694D">
        <w:rPr>
          <w:rFonts w:ascii="SutonnyMJ" w:hAnsi="SutonnyMJ" w:cs="SutonnyMJ"/>
          <w:sz w:val="28"/>
          <w:szCs w:val="28"/>
        </w:rPr>
        <w:t>m~‡Î</w:t>
      </w:r>
      <w:r w:rsidR="00395033" w:rsidRPr="00F032E7">
        <w:rPr>
          <w:rFonts w:ascii="SutonnyMJ" w:hAnsi="SutonnyMJ" w:cs="SutonnyMJ"/>
          <w:sz w:val="28"/>
          <w:szCs w:val="28"/>
        </w:rPr>
        <w:t xml:space="preserve"> I</w:t>
      </w:r>
      <w:r>
        <w:rPr>
          <w:rFonts w:ascii="SutonnyMJ" w:hAnsi="SutonnyMJ" w:cs="SutonnyMJ"/>
          <w:sz w:val="28"/>
          <w:szCs w:val="28"/>
        </w:rPr>
        <w:t xml:space="preserve"> 9</w:t>
      </w:r>
      <w:r w:rsidR="00EF694D">
        <w:rPr>
          <w:rFonts w:ascii="SutonnyMJ" w:hAnsi="SutonnyMJ" w:cs="SutonnyMJ"/>
          <w:sz w:val="28"/>
          <w:szCs w:val="28"/>
        </w:rPr>
        <w:t xml:space="preserve">, µwg‡K ewY©Z Iqvwik AvZi evby </w:t>
      </w:r>
      <w:r w:rsidR="00395033" w:rsidRPr="00F032E7">
        <w:rPr>
          <w:rFonts w:ascii="SutonnyMJ" w:hAnsi="SutonnyMJ" w:cs="SutonnyMJ"/>
          <w:sz w:val="28"/>
          <w:szCs w:val="28"/>
        </w:rPr>
        <w:t>¯^vgxi Iqvwik</w:t>
      </w:r>
      <w:r>
        <w:rPr>
          <w:rFonts w:ascii="SutonnyMJ" w:hAnsi="SutonnyMJ" w:cs="SutonnyMJ"/>
          <w:sz w:val="28"/>
          <w:szCs w:val="28"/>
        </w:rPr>
        <w:t>x</w:t>
      </w:r>
      <w:r w:rsidR="00395033" w:rsidRPr="00F032E7">
        <w:rPr>
          <w:rFonts w:ascii="SutonnyMJ" w:hAnsi="SutonnyMJ" w:cs="SutonnyMJ"/>
          <w:sz w:val="28"/>
          <w:szCs w:val="28"/>
        </w:rPr>
        <w:t xml:space="preserve"> </w:t>
      </w:r>
      <w:r w:rsidR="009E54E2">
        <w:rPr>
          <w:rFonts w:ascii="SutonnyMJ" w:hAnsi="SutonnyMJ" w:cs="SutonnyMJ"/>
          <w:sz w:val="28"/>
          <w:szCs w:val="28"/>
        </w:rPr>
        <w:t>m~‡Î gvwjK _vKve¯’vq m¤úwË †fvM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395033" w:rsidRPr="00F032E7">
        <w:rPr>
          <w:rFonts w:ascii="SutonnyMJ" w:hAnsi="SutonnyMJ" w:cs="SutonnyMJ"/>
          <w:sz w:val="28"/>
          <w:szCs w:val="28"/>
        </w:rPr>
        <w:t>`L‡ji myweav‡_© weMZ Bs‡iwR 20/06/1988 Zvwi‡L XvKv ¸jkvb mve-†iwRóªx Awd‡mi 1bs ewni 140 bs fwjD‡gi 216-225</w:t>
      </w:r>
      <w:r w:rsidR="009E54E2">
        <w:rPr>
          <w:rFonts w:ascii="SutonnyMJ" w:hAnsi="SutonnyMJ" w:cs="SutonnyMJ"/>
          <w:sz w:val="28"/>
          <w:szCs w:val="28"/>
        </w:rPr>
        <w:t xml:space="preserve"> b¤^i c„óvq wjwce× 8646 b¤^i GK</w:t>
      </w:r>
      <w:r w:rsidR="00395033" w:rsidRPr="00F032E7">
        <w:rPr>
          <w:rFonts w:ascii="SutonnyMJ" w:hAnsi="SutonnyMJ" w:cs="SutonnyMJ"/>
          <w:sz w:val="28"/>
          <w:szCs w:val="28"/>
        </w:rPr>
        <w:t>LÛ Av‡cvl e›Ub bvgv `wjj g~‡j D‡jøwLZ 3 åvZv</w:t>
      </w:r>
      <w:r>
        <w:rPr>
          <w:rFonts w:ascii="SutonnyMJ" w:hAnsi="SutonnyMJ" w:cs="SutonnyMJ"/>
          <w:sz w:val="28"/>
          <w:szCs w:val="28"/>
        </w:rPr>
        <w:t>MY (K) Zdwm‡j ewY©Z m¤úwË Av‡cvl e›U‡b wbR `L‡j cÖvß nBqv</w:t>
      </w:r>
      <w:r w:rsidR="006F49CA">
        <w:rPr>
          <w:rFonts w:ascii="SutonnyMJ" w:hAnsi="SutonnyMJ" w:cs="SutonnyMJ"/>
          <w:sz w:val="28"/>
          <w:szCs w:val="28"/>
        </w:rPr>
        <w:t xml:space="preserve"> †fvM `L‡j _vKve¯’vq </w:t>
      </w:r>
      <w:r w:rsidR="00395033" w:rsidRPr="00F032E7">
        <w:rPr>
          <w:rFonts w:ascii="SutonnyMJ" w:hAnsi="SutonnyMJ" w:cs="SutonnyMJ"/>
          <w:sz w:val="28"/>
          <w:szCs w:val="28"/>
        </w:rPr>
        <w:t>Zvnv‡`i mvsmvwiK Kv‡R bM` UvKvi cÖ‡qvR‡b weMZ Bs‡iwR 29/06/1988 mb Zvwi‡L GKB Awd‡m †iwRóªxK…Z 1bs ewni</w:t>
      </w:r>
      <w:r w:rsidR="00067A55">
        <w:rPr>
          <w:rFonts w:ascii="SutonnyMJ" w:hAnsi="SutonnyMJ" w:cs="SutonnyMJ"/>
          <w:sz w:val="28"/>
          <w:szCs w:val="28"/>
        </w:rPr>
        <w:t xml:space="preserve"> 148 bs fwjD‡gi 18</w:t>
      </w:r>
      <w:r w:rsidR="00395033" w:rsidRPr="00F032E7">
        <w:rPr>
          <w:rFonts w:ascii="SutonnyMJ" w:hAnsi="SutonnyMJ" w:cs="SutonnyMJ"/>
          <w:sz w:val="28"/>
          <w:szCs w:val="28"/>
        </w:rPr>
        <w:t>3-188 bs c„óvq wjwLZ 9670 b¤^i GKLÛ mvd Kejv `wjj Ø</w:t>
      </w:r>
      <w:r w:rsidR="00067A55">
        <w:rPr>
          <w:rFonts w:ascii="SutonnyMJ" w:hAnsi="SutonnyMJ" w:cs="SutonnyMJ"/>
          <w:sz w:val="28"/>
          <w:szCs w:val="28"/>
        </w:rPr>
        <w:t>viv</w:t>
      </w:r>
      <w:r w:rsidR="005E6B6A">
        <w:rPr>
          <w:rFonts w:ascii="SutonnyMJ" w:hAnsi="SutonnyMJ" w:cs="SutonnyMJ"/>
          <w:sz w:val="28"/>
          <w:szCs w:val="28"/>
        </w:rPr>
        <w:t xml:space="preserve"> Av‡iv Ab¨vb¨ `v‡Mi m¤úwË mn</w:t>
      </w:r>
      <w:r w:rsidR="00395033" w:rsidRPr="00F032E7">
        <w:rPr>
          <w:rFonts w:ascii="SutonnyMJ" w:hAnsi="SutonnyMJ" w:cs="SutonnyMJ"/>
          <w:sz w:val="28"/>
          <w:szCs w:val="28"/>
        </w:rPr>
        <w:t xml:space="preserve"> †gvU 1.7750 kZvsk m¤úwË Bóvb© nvDwRs wjt Gi eive‡i mvd weµqKiZt `Lj AwaKvi eySvBqv w`qv BDbyQ Avjx Ms m¤úwË nB‡Z wPiZ‡i wbt¯^Z¡evb nb| </w:t>
      </w:r>
    </w:p>
    <w:p w:rsidR="00395033" w:rsidRPr="00F032E7" w:rsidRDefault="00395033" w:rsidP="00395033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Zrci Bóvb© </w:t>
      </w:r>
      <w:r w:rsidR="005E6B6A">
        <w:rPr>
          <w:rFonts w:ascii="SutonnyMJ" w:hAnsi="SutonnyMJ" w:cs="SutonnyMJ"/>
          <w:sz w:val="28"/>
          <w:szCs w:val="28"/>
        </w:rPr>
        <w:t xml:space="preserve">nvDwRs wjt †Kvs D³ `wjj g~‡j m¤úwË </w:t>
      </w:r>
      <w:r w:rsidR="009E54E2">
        <w:rPr>
          <w:rFonts w:ascii="SutonnyMJ" w:hAnsi="SutonnyMJ" w:cs="SutonnyMJ"/>
          <w:sz w:val="28"/>
          <w:szCs w:val="28"/>
        </w:rPr>
        <w:t xml:space="preserve"> Lwi` Kwiqv </w:t>
      </w:r>
      <w:r w:rsidR="005E6B6A">
        <w:rPr>
          <w:rFonts w:ascii="SutonnyMJ" w:hAnsi="SutonnyMJ" w:cs="SutonnyMJ"/>
          <w:sz w:val="28"/>
          <w:szCs w:val="28"/>
        </w:rPr>
        <w:t xml:space="preserve"> Lwi`v m~‡Î ¯^Z¡evb gvwjK `LjKvix we`¨gvb _vKve¯’vq XvKv wmwU Rwi‡ci †iKW© AvMZ nB‡j ci  </w:t>
      </w:r>
      <w:r w:rsidR="009E54E2">
        <w:rPr>
          <w:rFonts w:ascii="SutonnyMJ" w:hAnsi="SutonnyMJ" w:cs="SutonnyMJ"/>
          <w:sz w:val="28"/>
          <w:szCs w:val="28"/>
        </w:rPr>
        <w:t xml:space="preserve">wewfbœ </w:t>
      </w:r>
      <w:r w:rsidR="005E6B6A">
        <w:rPr>
          <w:rFonts w:ascii="SutonnyMJ" w:hAnsi="SutonnyMJ" w:cs="SutonnyMJ"/>
          <w:sz w:val="28"/>
          <w:szCs w:val="28"/>
        </w:rPr>
        <w:t xml:space="preserve">Lwi`v m¤úwËi </w:t>
      </w:r>
      <w:r w:rsidR="009E54E2">
        <w:rPr>
          <w:rFonts w:ascii="SutonnyMJ" w:hAnsi="SutonnyMJ" w:cs="SutonnyMJ"/>
          <w:sz w:val="28"/>
          <w:szCs w:val="28"/>
        </w:rPr>
        <w:t xml:space="preserve">`vM wgjvBqv </w:t>
      </w:r>
      <w:r w:rsidR="00966AAB">
        <w:rPr>
          <w:rFonts w:ascii="SutonnyMJ" w:hAnsi="SutonnyMJ" w:cs="SutonnyMJ"/>
          <w:sz w:val="28"/>
          <w:szCs w:val="28"/>
        </w:rPr>
        <w:t>XvKv wmwU Rwi‡c 119 bs LwZqv‡b</w:t>
      </w:r>
      <w:r w:rsidR="006253B4">
        <w:rPr>
          <w:rFonts w:ascii="SutonnyMJ" w:hAnsi="SutonnyMJ" w:cs="SutonnyMJ"/>
          <w:sz w:val="28"/>
          <w:szCs w:val="28"/>
        </w:rPr>
        <w:t xml:space="preserve"> B÷vY© nvDwRs wjt</w:t>
      </w:r>
      <w:r w:rsidR="00966AAB">
        <w:rPr>
          <w:rFonts w:ascii="SutonnyMJ" w:hAnsi="SutonnyMJ" w:cs="SutonnyMJ"/>
          <w:sz w:val="28"/>
          <w:szCs w:val="28"/>
        </w:rPr>
        <w:t xml:space="preserve"> Gi bv‡g XvKv wmwU Rwi‡ci †iKW©</w:t>
      </w:r>
      <w:r w:rsidR="00187181">
        <w:rPr>
          <w:rFonts w:ascii="SutonnyMJ" w:hAnsi="SutonnyMJ" w:cs="SutonnyMJ"/>
          <w:sz w:val="28"/>
          <w:szCs w:val="28"/>
        </w:rPr>
        <w:t xml:space="preserve"> Zmw`KK…Z cP©v</w:t>
      </w:r>
      <w:r w:rsidR="00966AAB">
        <w:rPr>
          <w:rFonts w:ascii="SutonnyMJ" w:hAnsi="SutonnyMJ" w:cs="SutonnyMJ"/>
          <w:sz w:val="28"/>
          <w:szCs w:val="28"/>
        </w:rPr>
        <w:t xml:space="preserve"> g~</w:t>
      </w:r>
      <w:r w:rsidR="002F1748">
        <w:rPr>
          <w:rFonts w:ascii="SutonnyMJ" w:hAnsi="SutonnyMJ" w:cs="SutonnyMJ"/>
          <w:sz w:val="28"/>
          <w:szCs w:val="28"/>
        </w:rPr>
        <w:t>‡j</w:t>
      </w:r>
      <w:r w:rsidR="00966AAB">
        <w:rPr>
          <w:rFonts w:ascii="SutonnyMJ" w:hAnsi="SutonnyMJ" w:cs="SutonnyMJ"/>
          <w:sz w:val="28"/>
          <w:szCs w:val="28"/>
        </w:rPr>
        <w:t xml:space="preserve"> wmwU Rwi‡ci 1227,`v‡M</w:t>
      </w:r>
      <w:r w:rsidR="002F1748">
        <w:rPr>
          <w:rFonts w:ascii="SutonnyMJ" w:hAnsi="SutonnyMJ" w:cs="SutonnyMJ"/>
          <w:sz w:val="28"/>
          <w:szCs w:val="28"/>
        </w:rPr>
        <w:t xml:space="preserve"> †gvU 16.9372 AhyZvsk m¤úwË †iKW© </w:t>
      </w:r>
      <w:r w:rsidR="00966AAB">
        <w:rPr>
          <w:rFonts w:ascii="SutonnyMJ" w:hAnsi="SutonnyMJ" w:cs="SutonnyMJ"/>
          <w:sz w:val="28"/>
          <w:szCs w:val="28"/>
        </w:rPr>
        <w:t xml:space="preserve"> KivBqv †bb</w:t>
      </w:r>
      <w:r w:rsidR="00187181">
        <w:rPr>
          <w:rFonts w:ascii="SutonnyMJ" w:hAnsi="SutonnyMJ" w:cs="SutonnyMJ"/>
          <w:sz w:val="28"/>
          <w:szCs w:val="28"/>
        </w:rPr>
        <w:t>| ‡mB</w:t>
      </w:r>
      <w:r w:rsidR="009E54E2">
        <w:rPr>
          <w:rFonts w:ascii="SutonnyMJ" w:hAnsi="SutonnyMJ" w:cs="SutonnyMJ"/>
          <w:sz w:val="28"/>
          <w:szCs w:val="28"/>
        </w:rPr>
        <w:t xml:space="preserve"> </w:t>
      </w:r>
      <w:r w:rsidR="00221A31">
        <w:rPr>
          <w:rFonts w:ascii="SutonnyMJ" w:hAnsi="SutonnyMJ" w:cs="SutonnyMJ"/>
          <w:sz w:val="28"/>
          <w:szCs w:val="28"/>
        </w:rPr>
        <w:t>‡</w:t>
      </w:r>
      <w:r w:rsidRPr="00F032E7">
        <w:rPr>
          <w:rFonts w:ascii="SutonnyMJ" w:hAnsi="SutonnyMJ" w:cs="SutonnyMJ"/>
          <w:sz w:val="28"/>
          <w:szCs w:val="28"/>
        </w:rPr>
        <w:t>gvZv‡eK</w:t>
      </w:r>
      <w:r w:rsidR="008F5E67">
        <w:rPr>
          <w:rFonts w:ascii="SutonnyMJ" w:hAnsi="SutonnyMJ" w:cs="SutonnyMJ"/>
          <w:sz w:val="28"/>
          <w:szCs w:val="28"/>
        </w:rPr>
        <w:t xml:space="preserve"> Zdwmj ewY©Z `vM LwZqv‡bi fzwg mn‡Kv¤úvbxi µqK…Z Ab¨vb¨ fzwgi mwnZ GKwÎZ Kwiqv (Rûiæj Bmjvg wmwU) ÒAvdZve bMiÓbvgxq nvDwRs cÖK‡íi †j-AvDU cøvbfz³ KiZt Dnv mv‡eK wW,AvB,wU nv‡j</w:t>
      </w:r>
      <w:r w:rsidRPr="00F032E7">
        <w:rPr>
          <w:rFonts w:ascii="SutonnyMJ" w:hAnsi="SutonnyMJ" w:cs="SutonnyMJ"/>
          <w:sz w:val="28"/>
          <w:szCs w:val="28"/>
        </w:rPr>
        <w:t xml:space="preserve"> ivRDK nB‡Z </w:t>
      </w:r>
      <w:r w:rsidR="00135C20">
        <w:rPr>
          <w:rFonts w:ascii="SutonnyMJ" w:hAnsi="SutonnyMJ" w:cs="SutonnyMJ"/>
          <w:sz w:val="28"/>
          <w:szCs w:val="28"/>
        </w:rPr>
        <w:t xml:space="preserve"> AvevwmK cÖKí miKv‡ii Aby‡gv`b cÖvß nBqv hvnv (</w:t>
      </w:r>
      <w:r w:rsidRPr="00F032E7">
        <w:rPr>
          <w:rFonts w:ascii="SutonnyMJ" w:hAnsi="SutonnyMJ" w:cs="SutonnyMJ"/>
          <w:sz w:val="28"/>
          <w:szCs w:val="28"/>
        </w:rPr>
        <w:t xml:space="preserve">wR-eøK wR-35 bs cøU, 2bs †ivW </w:t>
      </w:r>
      <w:r w:rsidR="002050AF">
        <w:rPr>
          <w:rFonts w:ascii="SutonnyMJ" w:hAnsi="SutonnyMJ" w:cs="SutonnyMJ"/>
          <w:sz w:val="28"/>
          <w:szCs w:val="28"/>
        </w:rPr>
        <w:t>/</w:t>
      </w:r>
      <w:r w:rsidRPr="00F032E7">
        <w:rPr>
          <w:rFonts w:ascii="SutonnyMJ" w:hAnsi="SutonnyMJ" w:cs="SutonnyMJ"/>
          <w:sz w:val="28"/>
          <w:szCs w:val="28"/>
        </w:rPr>
        <w:t>3</w:t>
      </w:r>
      <w:r w:rsidR="002050AF">
        <w:rPr>
          <w:rFonts w:ascii="SutonnyMJ" w:hAnsi="SutonnyMJ" w:cs="SutonnyMJ"/>
          <w:sz w:val="28"/>
          <w:szCs w:val="28"/>
        </w:rPr>
        <w:t xml:space="preserve"> wZb</w:t>
      </w:r>
      <w:r w:rsidRPr="00F032E7">
        <w:rPr>
          <w:rFonts w:ascii="SutonnyMJ" w:hAnsi="SutonnyMJ" w:cs="SutonnyMJ"/>
          <w:sz w:val="28"/>
          <w:szCs w:val="28"/>
        </w:rPr>
        <w:t xml:space="preserve"> KvVv ev 0495 AhyZvsk m¤úwË</w:t>
      </w:r>
      <w:r w:rsidR="00135C20">
        <w:rPr>
          <w:rFonts w:ascii="SutonnyMJ" w:hAnsi="SutonnyMJ" w:cs="SutonnyMJ"/>
          <w:sz w:val="28"/>
          <w:szCs w:val="28"/>
        </w:rPr>
        <w:t>) cøUwU</w:t>
      </w:r>
      <w:r w:rsidRPr="00F032E7">
        <w:rPr>
          <w:rFonts w:ascii="SutonnyMJ" w:hAnsi="SutonnyMJ" w:cs="SutonnyMJ"/>
          <w:sz w:val="28"/>
          <w:szCs w:val="28"/>
        </w:rPr>
        <w:t xml:space="preserve"> Rb mvavi‡Yi wbKU weµ‡qi Rb¨ cÖ¯Ív</w:t>
      </w:r>
      <w:r w:rsidR="00135C20">
        <w:rPr>
          <w:rFonts w:ascii="SutonnyMJ" w:hAnsi="SutonnyMJ" w:cs="SutonnyMJ"/>
          <w:sz w:val="28"/>
          <w:szCs w:val="28"/>
        </w:rPr>
        <w:t>e</w:t>
      </w:r>
      <w:r w:rsidR="009D0D54">
        <w:rPr>
          <w:rFonts w:ascii="SutonnyMJ" w:hAnsi="SutonnyMJ" w:cs="SutonnyMJ"/>
          <w:sz w:val="28"/>
          <w:szCs w:val="28"/>
        </w:rPr>
        <w:t xml:space="preserve"> Kwi‡j ci AvMÖnx ‡µZv wn</w:t>
      </w:r>
      <w:r w:rsidRPr="00F032E7">
        <w:rPr>
          <w:rFonts w:ascii="SutonnyMJ" w:hAnsi="SutonnyMJ" w:cs="SutonnyMJ"/>
          <w:sz w:val="28"/>
          <w:szCs w:val="28"/>
        </w:rPr>
        <w:t>m</w:t>
      </w:r>
      <w:r w:rsidR="009D0D54">
        <w:rPr>
          <w:rFonts w:ascii="SutonnyMJ" w:hAnsi="SutonnyMJ" w:cs="SutonnyMJ"/>
          <w:sz w:val="28"/>
          <w:szCs w:val="28"/>
        </w:rPr>
        <w:t>v</w:t>
      </w:r>
      <w:r w:rsidRPr="00F032E7">
        <w:rPr>
          <w:rFonts w:ascii="SutonnyMJ" w:hAnsi="SutonnyMJ" w:cs="SutonnyMJ"/>
          <w:sz w:val="28"/>
          <w:szCs w:val="28"/>
        </w:rPr>
        <w:t>‡e myigv ‡Kv‡ikx ¯^vgxg„Z nvweeyi i</w:t>
      </w:r>
      <w:r w:rsidR="0023256C">
        <w:rPr>
          <w:rFonts w:ascii="SutonnyMJ" w:hAnsi="SutonnyMJ" w:cs="SutonnyMJ"/>
          <w:sz w:val="28"/>
          <w:szCs w:val="28"/>
        </w:rPr>
        <w:t>wng</w:t>
      </w:r>
      <w:r w:rsidR="00135C20">
        <w:rPr>
          <w:rFonts w:ascii="SutonnyMJ" w:hAnsi="SutonnyMJ" w:cs="SutonnyMJ"/>
          <w:sz w:val="28"/>
          <w:szCs w:val="28"/>
        </w:rPr>
        <w:t xml:space="preserve"> †Kv‡ikx</w:t>
      </w:r>
      <w:r w:rsidR="0023256C">
        <w:rPr>
          <w:rFonts w:ascii="SutonnyMJ" w:hAnsi="SutonnyMJ" w:cs="SutonnyMJ"/>
          <w:sz w:val="28"/>
          <w:szCs w:val="28"/>
        </w:rPr>
        <w:t xml:space="preserve"> DcwiwjøwLZ †Kv¤úvbxi †j-AvDU cøv‡bi wR-eø‡Ki 2bs †iv‡Wi wR/35 bs cø‡Ui /3 KvVvev mggv‡bi 0495 AhyZvsk fzwg</w:t>
      </w:r>
      <w:r w:rsidRPr="00F032E7">
        <w:rPr>
          <w:rFonts w:ascii="SutonnyMJ" w:hAnsi="SutonnyMJ" w:cs="SutonnyMJ"/>
          <w:sz w:val="28"/>
          <w:szCs w:val="28"/>
        </w:rPr>
        <w:t xml:space="preserve"> A_©‰bwZK cÖ¯‘wZ MÖnY Kwiqv </w:t>
      </w:r>
      <w:r w:rsidR="009D0D54">
        <w:rPr>
          <w:rFonts w:ascii="SutonnyMJ" w:hAnsi="SutonnyMJ" w:cs="SutonnyMJ"/>
          <w:sz w:val="28"/>
          <w:szCs w:val="28"/>
        </w:rPr>
        <w:t xml:space="preserve">m¤úwË Lwi` Kwi‡Z </w:t>
      </w:r>
      <w:r w:rsidRPr="00F032E7">
        <w:rPr>
          <w:rFonts w:ascii="SutonnyMJ" w:hAnsi="SutonnyMJ" w:cs="SutonnyMJ"/>
          <w:sz w:val="28"/>
          <w:szCs w:val="28"/>
        </w:rPr>
        <w:t>GwM‡q Av‡mb| †mB myev‡`</w:t>
      </w:r>
      <w:r w:rsidR="00327A3C">
        <w:rPr>
          <w:rFonts w:ascii="SutonnyMJ" w:hAnsi="SutonnyMJ" w:cs="SutonnyMJ"/>
          <w:sz w:val="28"/>
          <w:szCs w:val="28"/>
        </w:rPr>
        <w:t xml:space="preserve"> †Kv¤úvbxi c‡ÿ cwiPvjK AvRnviæj Bmjvg wcZv AvjnvR¡ AvdZve DwÏb Avn‡¤§`</w:t>
      </w:r>
      <w:r w:rsidRPr="00F032E7">
        <w:rPr>
          <w:rFonts w:ascii="SutonnyMJ" w:hAnsi="SutonnyMJ" w:cs="SutonnyMJ"/>
          <w:sz w:val="28"/>
          <w:szCs w:val="28"/>
        </w:rPr>
        <w:t xml:space="preserve"> weMZ Bs‡iwR 10/</w:t>
      </w:r>
      <w:r w:rsidR="001B372E">
        <w:rPr>
          <w:rFonts w:ascii="SutonnyMJ" w:hAnsi="SutonnyMJ" w:cs="SutonnyMJ"/>
          <w:sz w:val="28"/>
          <w:szCs w:val="28"/>
        </w:rPr>
        <w:t>11/2004 Zvwi‡L XvKv m~Îvcyi mve-</w:t>
      </w:r>
      <w:r w:rsidRPr="00F032E7">
        <w:rPr>
          <w:rFonts w:ascii="SutonnyMJ" w:hAnsi="SutonnyMJ" w:cs="SutonnyMJ"/>
          <w:sz w:val="28"/>
          <w:szCs w:val="28"/>
        </w:rPr>
        <w:t>†iwRóªx Awd‡mi 1bs ewni 172 bs fwjD‡gi 154-158 c„óvq wjwce× 6446 b¤^i GKLÛ mvd Kejv `wjj Øviv /3 KvVv Rwg</w:t>
      </w:r>
      <w:r w:rsidR="001B372E">
        <w:rPr>
          <w:rFonts w:ascii="SutonnyMJ" w:hAnsi="SutonnyMJ" w:cs="SutonnyMJ"/>
          <w:sz w:val="28"/>
          <w:szCs w:val="28"/>
        </w:rPr>
        <w:t xml:space="preserve"> myigv †Kv‡ikxi mvd weµq Kwiqv †`b| Zrci myigv †Kv‡ikx m¤úwË‡Z</w:t>
      </w:r>
      <w:r w:rsidRPr="00F032E7">
        <w:rPr>
          <w:rFonts w:ascii="SutonnyMJ" w:hAnsi="SutonnyMJ" w:cs="SutonnyMJ"/>
          <w:sz w:val="28"/>
          <w:szCs w:val="28"/>
        </w:rPr>
        <w:t xml:space="preserve"> Lwi`</w:t>
      </w:r>
      <w:r w:rsidR="001B372E">
        <w:rPr>
          <w:rFonts w:ascii="SutonnyMJ" w:hAnsi="SutonnyMJ" w:cs="SutonnyMJ"/>
          <w:sz w:val="28"/>
          <w:szCs w:val="28"/>
        </w:rPr>
        <w:t>v m~‡Î</w:t>
      </w:r>
      <w:r w:rsidRPr="00F032E7">
        <w:rPr>
          <w:rFonts w:ascii="SutonnyMJ" w:hAnsi="SutonnyMJ" w:cs="SutonnyMJ"/>
          <w:sz w:val="28"/>
          <w:szCs w:val="28"/>
        </w:rPr>
        <w:t xml:space="preserve"> gvwjK `LjKvwiYx we`¨gvb _vKve¯’vq </w:t>
      </w:r>
      <w:r w:rsidR="001B372E">
        <w:rPr>
          <w:rFonts w:ascii="SutonnyMJ" w:hAnsi="SutonnyMJ" w:cs="SutonnyMJ"/>
          <w:sz w:val="28"/>
          <w:szCs w:val="28"/>
        </w:rPr>
        <w:t>Rwgi bvgRvix †iKW© Kwi‡Z wMqv</w:t>
      </w:r>
      <w:r w:rsidR="001213AC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`wj‡ji</w:t>
      </w:r>
      <w:r w:rsidR="001B372E">
        <w:rPr>
          <w:rFonts w:ascii="SutonnyMJ" w:hAnsi="SutonnyMJ" w:cs="SutonnyMJ"/>
          <w:sz w:val="28"/>
          <w:szCs w:val="28"/>
        </w:rPr>
        <w:t xml:space="preserve"> AweKj</w:t>
      </w:r>
      <w:r w:rsidRPr="00F032E7">
        <w:rPr>
          <w:rFonts w:ascii="SutonnyMJ" w:hAnsi="SutonnyMJ" w:cs="SutonnyMJ"/>
          <w:sz w:val="28"/>
          <w:szCs w:val="28"/>
        </w:rPr>
        <w:t xml:space="preserve"> Abywjwc cvV Kwiqv †`wL‡Z cvb †h, Zdwmj fv‡M</w:t>
      </w:r>
      <w:r w:rsidR="001B372E">
        <w:rPr>
          <w:rFonts w:ascii="SutonnyMJ" w:hAnsi="SutonnyMJ" w:cs="SutonnyMJ"/>
          <w:sz w:val="28"/>
          <w:szCs w:val="28"/>
        </w:rPr>
        <w:t xml:space="preserve"> eY©bvq</w:t>
      </w:r>
      <w:r w:rsidRPr="00F032E7">
        <w:rPr>
          <w:rFonts w:ascii="SutonnyMJ" w:hAnsi="SutonnyMJ" w:cs="SutonnyMJ"/>
          <w:sz w:val="28"/>
          <w:szCs w:val="28"/>
        </w:rPr>
        <w:t xml:space="preserve"> </w:t>
      </w:r>
      <w:r w:rsidR="001B372E">
        <w:rPr>
          <w:rFonts w:ascii="SutonnyMJ" w:hAnsi="SutonnyMJ" w:cs="SutonnyMJ"/>
          <w:sz w:val="28"/>
          <w:szCs w:val="28"/>
        </w:rPr>
        <w:t>Avi,Gm ï× 403 bs `v‡Mi ¯’‡j fzj</w:t>
      </w:r>
      <w:r w:rsidRPr="00F032E7">
        <w:rPr>
          <w:rFonts w:ascii="SutonnyMJ" w:hAnsi="SutonnyMJ" w:cs="SutonnyMJ"/>
          <w:sz w:val="28"/>
          <w:szCs w:val="28"/>
        </w:rPr>
        <w:t xml:space="preserve">ekZt 404 bs `vM wjwce× Kiv nBqv‡Q| GgZve¯’vq </w:t>
      </w:r>
      <w:r w:rsidR="001B372E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 xml:space="preserve">Bóvb© nvDwRs wjt KZ©„cÿ‡K Avi,Gm </w:t>
      </w:r>
      <w:r w:rsidRPr="00F032E7">
        <w:rPr>
          <w:rFonts w:ascii="SutonnyMJ" w:hAnsi="SutonnyMJ" w:cs="SutonnyMJ"/>
          <w:sz w:val="28"/>
          <w:szCs w:val="28"/>
        </w:rPr>
        <w:lastRenderedPageBreak/>
        <w:t xml:space="preserve">fzj `v‡Mi welqwU AewnZ Kwi‡j ci ZvrÿwYK fv‡e GKwU mZ¨ ev¯Íe NUbvi Ae‡jvK‡b </w:t>
      </w:r>
      <w:r w:rsidR="002171A1">
        <w:rPr>
          <w:rFonts w:ascii="SutonnyMJ" w:hAnsi="SutonnyMJ" w:cs="SutonnyMJ"/>
          <w:sz w:val="28"/>
          <w:szCs w:val="28"/>
        </w:rPr>
        <w:t xml:space="preserve">Avi </w:t>
      </w:r>
      <w:r w:rsidRPr="00F032E7">
        <w:rPr>
          <w:rFonts w:ascii="SutonnyMJ" w:hAnsi="SutonnyMJ" w:cs="SutonnyMJ"/>
          <w:sz w:val="28"/>
          <w:szCs w:val="28"/>
        </w:rPr>
        <w:t>Kvj †ÿcb b</w:t>
      </w:r>
      <w:r w:rsidR="001213AC">
        <w:rPr>
          <w:rFonts w:ascii="SutonnyMJ" w:hAnsi="SutonnyMJ" w:cs="SutonnyMJ"/>
          <w:sz w:val="28"/>
          <w:szCs w:val="28"/>
        </w:rPr>
        <w:t>v Kwiqv Bóvb© nvDwRs wjt Gi c‡ÿ</w:t>
      </w:r>
      <w:r w:rsidR="003D4930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e¨</w:t>
      </w:r>
      <w:r w:rsidR="007F1250">
        <w:rPr>
          <w:rFonts w:ascii="SutonnyMJ" w:hAnsi="SutonnyMJ" w:cs="SutonnyMJ"/>
          <w:sz w:val="28"/>
          <w:szCs w:val="28"/>
        </w:rPr>
        <w:t>v</w:t>
      </w:r>
      <w:r w:rsidRPr="00F032E7">
        <w:rPr>
          <w:rFonts w:ascii="SutonnyMJ" w:hAnsi="SutonnyMJ" w:cs="SutonnyMJ"/>
          <w:sz w:val="28"/>
          <w:szCs w:val="28"/>
        </w:rPr>
        <w:t xml:space="preserve">e¯’vcbv cwiPvjK ‡gvt AvRnviæj Bmjvg mv‡ne </w:t>
      </w:r>
      <w:r w:rsidR="003D4930">
        <w:rPr>
          <w:rFonts w:ascii="SutonnyMJ" w:hAnsi="SutonnyMJ" w:cs="SutonnyMJ"/>
          <w:sz w:val="28"/>
          <w:szCs w:val="28"/>
        </w:rPr>
        <w:t>Gi ¯’jvwfwl³ †Kv¤úvbxi KwgwUi wm×všÍ †gvZv‡eK †Kv¤úvbxi Pjgvb</w:t>
      </w:r>
      <w:r w:rsidR="009D37AD">
        <w:rPr>
          <w:rFonts w:ascii="SutonnyMJ" w:hAnsi="SutonnyMJ" w:cs="SutonnyMJ"/>
          <w:sz w:val="28"/>
          <w:szCs w:val="28"/>
        </w:rPr>
        <w:t xml:space="preserve"> `vwq‡Z¡</w:t>
      </w:r>
      <w:r w:rsidR="003D4930">
        <w:rPr>
          <w:rFonts w:ascii="SutonnyMJ" w:hAnsi="SutonnyMJ" w:cs="SutonnyMJ"/>
          <w:sz w:val="28"/>
          <w:szCs w:val="28"/>
        </w:rPr>
        <w:t xml:space="preserve"> e¨ve¯’vcbv cwiPvjK</w:t>
      </w:r>
      <w:r w:rsidR="009D37AD">
        <w:rPr>
          <w:rFonts w:ascii="SutonnyMJ" w:hAnsi="SutonnyMJ" w:cs="SutonnyMJ"/>
          <w:sz w:val="28"/>
          <w:szCs w:val="28"/>
        </w:rPr>
        <w:t xml:space="preserve"> wnmv‡e</w:t>
      </w:r>
      <w:r w:rsidR="003D4930">
        <w:rPr>
          <w:rFonts w:ascii="SutonnyMJ" w:hAnsi="SutonnyMJ" w:cs="SutonnyMJ"/>
          <w:sz w:val="28"/>
          <w:szCs w:val="28"/>
        </w:rPr>
        <w:t xml:space="preserve"> †gv</w:t>
      </w:r>
      <w:r w:rsidR="009D37AD">
        <w:rPr>
          <w:rFonts w:ascii="SutonnyMJ" w:hAnsi="SutonnyMJ" w:cs="SutonnyMJ"/>
          <w:sz w:val="28"/>
          <w:szCs w:val="28"/>
        </w:rPr>
        <w:t>t</w:t>
      </w:r>
      <w:r w:rsidR="003D4930">
        <w:rPr>
          <w:rFonts w:ascii="SutonnyMJ" w:hAnsi="SutonnyMJ" w:cs="SutonnyMJ"/>
          <w:sz w:val="28"/>
          <w:szCs w:val="28"/>
        </w:rPr>
        <w:t xml:space="preserve"> Ave`yj Iqv`y` mv‡ne KZ…©K </w:t>
      </w:r>
      <w:r w:rsidR="009D37AD">
        <w:rPr>
          <w:rFonts w:ascii="SutonnyMJ" w:hAnsi="SutonnyMJ" w:cs="SutonnyMJ"/>
          <w:sz w:val="28"/>
          <w:szCs w:val="28"/>
        </w:rPr>
        <w:t>weMZ</w:t>
      </w:r>
      <w:r w:rsidR="001213AC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Bs‡iwR 29/07/2008 Zvwi‡L XvK</w:t>
      </w:r>
      <w:r w:rsidR="009D37AD">
        <w:rPr>
          <w:rFonts w:ascii="SutonnyMJ" w:hAnsi="SutonnyMJ" w:cs="SutonnyMJ"/>
          <w:sz w:val="28"/>
          <w:szCs w:val="28"/>
        </w:rPr>
        <w:t>v wLjMuvI mve-†iwRóªx Awd‡mi 574</w:t>
      </w:r>
      <w:r w:rsidRPr="00F032E7">
        <w:rPr>
          <w:rFonts w:ascii="SutonnyMJ" w:hAnsi="SutonnyMJ" w:cs="SutonnyMJ"/>
          <w:sz w:val="28"/>
          <w:szCs w:val="28"/>
        </w:rPr>
        <w:t>5</w:t>
      </w:r>
      <w:r w:rsidR="009D37AD">
        <w:rPr>
          <w:rFonts w:ascii="SutonnyMJ" w:hAnsi="SutonnyMJ" w:cs="SutonnyMJ"/>
          <w:sz w:val="28"/>
          <w:szCs w:val="28"/>
        </w:rPr>
        <w:t xml:space="preserve"> b¤^i</w:t>
      </w:r>
      <w:r w:rsidRPr="00F032E7">
        <w:rPr>
          <w:rFonts w:ascii="SutonnyMJ" w:hAnsi="SutonnyMJ" w:cs="SutonnyMJ"/>
          <w:sz w:val="28"/>
          <w:szCs w:val="28"/>
        </w:rPr>
        <w:t xml:space="preserve"> GKLÛ †NvlYv cÎ `wjj Øviv myigv ‡Kv‡ikxÔi eive‡</w:t>
      </w:r>
      <w:r w:rsidR="007933AA">
        <w:rPr>
          <w:rFonts w:ascii="SutonnyMJ" w:hAnsi="SutonnyMJ" w:cs="SutonnyMJ"/>
          <w:sz w:val="28"/>
          <w:szCs w:val="28"/>
        </w:rPr>
        <w:t>i</w:t>
      </w:r>
      <w:r w:rsidRPr="00F032E7">
        <w:rPr>
          <w:rFonts w:ascii="SutonnyMJ" w:hAnsi="SutonnyMJ" w:cs="SutonnyMJ"/>
          <w:sz w:val="28"/>
          <w:szCs w:val="28"/>
        </w:rPr>
        <w:t xml:space="preserve"> åg ms†kvab Kwiqv †`b | </w:t>
      </w:r>
    </w:p>
    <w:p w:rsidR="00A86659" w:rsidRDefault="00395033" w:rsidP="00EB1D46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Zrci wZwb</w:t>
      </w:r>
      <w:r w:rsidR="007A74B7">
        <w:rPr>
          <w:rFonts w:ascii="SutonnyMJ" w:hAnsi="SutonnyMJ" w:cs="SutonnyMJ"/>
          <w:sz w:val="28"/>
          <w:szCs w:val="28"/>
        </w:rPr>
        <w:t xml:space="preserve"> (myigv †Kv‡ikx)</w:t>
      </w:r>
      <w:r w:rsidRPr="00F032E7">
        <w:rPr>
          <w:rFonts w:ascii="SutonnyMJ" w:hAnsi="SutonnyMJ" w:cs="SutonnyMJ"/>
          <w:sz w:val="28"/>
          <w:szCs w:val="28"/>
        </w:rPr>
        <w:t xml:space="preserve"> weMZ Bs‡iwR</w:t>
      </w:r>
      <w:r w:rsidR="007A74B7">
        <w:rPr>
          <w:rFonts w:ascii="SutonnyMJ" w:hAnsi="SutonnyMJ" w:cs="SutonnyMJ"/>
          <w:sz w:val="28"/>
          <w:szCs w:val="28"/>
        </w:rPr>
        <w:t xml:space="preserve"> 24/06/2009</w:t>
      </w:r>
      <w:r w:rsidRPr="00F032E7">
        <w:rPr>
          <w:rFonts w:ascii="SutonnyMJ" w:hAnsi="SutonnyMJ" w:cs="SutonnyMJ"/>
          <w:sz w:val="28"/>
          <w:szCs w:val="28"/>
        </w:rPr>
        <w:t xml:space="preserve"> Zvwi‡L mnKvix Kwgkbvi (f~wg) †ZRMuvI mv‡K©j XvKv mv‡ne KZ©„K ¯^vÿwiZ</w:t>
      </w:r>
      <w:r w:rsidR="007A74B7">
        <w:rPr>
          <w:rFonts w:ascii="SutonnyMJ" w:hAnsi="SutonnyMJ" w:cs="SutonnyMJ"/>
          <w:sz w:val="28"/>
          <w:szCs w:val="28"/>
        </w:rPr>
        <w:t xml:space="preserve"> bvgRvix I RgvfvM †gvKÏgv</w:t>
      </w:r>
      <w:r w:rsidRPr="00F032E7">
        <w:rPr>
          <w:rFonts w:ascii="SutonnyMJ" w:hAnsi="SutonnyMJ" w:cs="SutonnyMJ"/>
          <w:sz w:val="28"/>
          <w:szCs w:val="28"/>
        </w:rPr>
        <w:t xml:space="preserve"> 10736/09 </w:t>
      </w:r>
      <w:r w:rsidR="007A74B7">
        <w:rPr>
          <w:rFonts w:ascii="SutonnyMJ" w:hAnsi="SutonnyMJ" w:cs="SutonnyMJ"/>
          <w:sz w:val="28"/>
          <w:szCs w:val="28"/>
        </w:rPr>
        <w:t>e‡j LvwiRv 4628, LwZqv‡b</w:t>
      </w:r>
      <w:r w:rsidR="006120D2">
        <w:rPr>
          <w:rFonts w:ascii="SutonnyMJ" w:hAnsi="SutonnyMJ" w:cs="SutonnyMJ"/>
          <w:sz w:val="28"/>
          <w:szCs w:val="28"/>
        </w:rPr>
        <w:t xml:space="preserve"> </w:t>
      </w:r>
      <w:r w:rsidR="007A74B7">
        <w:rPr>
          <w:rFonts w:ascii="SutonnyMJ" w:hAnsi="SutonnyMJ" w:cs="SutonnyMJ"/>
          <w:sz w:val="28"/>
          <w:szCs w:val="28"/>
        </w:rPr>
        <w:t xml:space="preserve">4623, †Rv‡Z </w:t>
      </w:r>
      <w:r w:rsidR="006120D2">
        <w:rPr>
          <w:rFonts w:ascii="SutonnyMJ" w:hAnsi="SutonnyMJ" w:cs="SutonnyMJ"/>
          <w:sz w:val="28"/>
          <w:szCs w:val="28"/>
        </w:rPr>
        <w:t xml:space="preserve"> LvRbvw` cÖ`v‡b</w:t>
      </w:r>
      <w:r w:rsidRPr="00F032E7">
        <w:rPr>
          <w:rFonts w:ascii="SutonnyMJ" w:hAnsi="SutonnyMJ" w:cs="SutonnyMJ"/>
          <w:sz w:val="28"/>
          <w:szCs w:val="28"/>
        </w:rPr>
        <w:t xml:space="preserve"> †fvM `L‡j _vKve¯’vq Zvnvi mvsmvwiK Kv‡R bM` A‡_©i cÖ‡qvR‡b weMZ Bs‡iwR 08/11/2009 Zvwi‡L XvKv wLjMuvI mve-†iwRóªx Awd‡mi </w:t>
      </w:r>
      <w:r w:rsidR="00C11491">
        <w:rPr>
          <w:rFonts w:ascii="SutonnyMJ" w:hAnsi="SutonnyMJ" w:cs="SutonnyMJ"/>
          <w:sz w:val="28"/>
          <w:szCs w:val="28"/>
        </w:rPr>
        <w:t xml:space="preserve">1, ewni 263, fwjq‡gi 161 bsnB‡Z wjwLZ </w:t>
      </w:r>
      <w:r w:rsidRPr="00F032E7">
        <w:rPr>
          <w:rFonts w:ascii="SutonnyMJ" w:hAnsi="SutonnyMJ" w:cs="SutonnyMJ"/>
          <w:sz w:val="28"/>
          <w:szCs w:val="28"/>
        </w:rPr>
        <w:t xml:space="preserve">†iwRóªxK…Z 8661 b¤^i </w:t>
      </w:r>
      <w:r w:rsidR="00BF39C2">
        <w:rPr>
          <w:rFonts w:ascii="SutonnyMJ" w:hAnsi="SutonnyMJ" w:cs="SutonnyMJ"/>
          <w:sz w:val="28"/>
          <w:szCs w:val="28"/>
        </w:rPr>
        <w:t>GKLÛ mvd Kejv `wjj Øviv</w:t>
      </w:r>
      <w:r w:rsidRPr="00F032E7">
        <w:rPr>
          <w:rFonts w:ascii="SutonnyMJ" w:hAnsi="SutonnyMJ" w:cs="SutonnyMJ"/>
          <w:sz w:val="28"/>
          <w:szCs w:val="28"/>
        </w:rPr>
        <w:t xml:space="preserve"> `wÿY ebkÖx mggbv</w:t>
      </w:r>
      <w:r w:rsidR="00C11491">
        <w:rPr>
          <w:rFonts w:ascii="SutonnyMJ" w:hAnsi="SutonnyMJ" w:cs="SutonnyMJ"/>
          <w:sz w:val="28"/>
          <w:szCs w:val="28"/>
        </w:rPr>
        <w:t xml:space="preserve"> eûgyLx</w:t>
      </w:r>
      <w:r w:rsidRPr="00F032E7">
        <w:rPr>
          <w:rFonts w:ascii="SutonnyMJ" w:hAnsi="SutonnyMJ" w:cs="SutonnyMJ"/>
          <w:sz w:val="28"/>
          <w:szCs w:val="28"/>
        </w:rPr>
        <w:t xml:space="preserve"> mgevq mwgwZ wjt Gi</w:t>
      </w:r>
      <w:r w:rsidR="00C11491">
        <w:rPr>
          <w:rFonts w:ascii="SutonnyMJ" w:hAnsi="SutonnyMJ" w:cs="SutonnyMJ"/>
          <w:sz w:val="28"/>
          <w:szCs w:val="28"/>
        </w:rPr>
        <w:t xml:space="preserve"> c‡ÿ mfvcwZ/ dwi` DwÏb L›`Kvi Gi</w:t>
      </w:r>
      <w:r w:rsidRPr="00F032E7">
        <w:rPr>
          <w:rFonts w:ascii="SutonnyMJ" w:hAnsi="SutonnyMJ" w:cs="SutonnyMJ"/>
          <w:sz w:val="28"/>
          <w:szCs w:val="28"/>
        </w:rPr>
        <w:t xml:space="preserve"> ei</w:t>
      </w:r>
      <w:r w:rsidR="00C11491">
        <w:rPr>
          <w:rFonts w:ascii="SutonnyMJ" w:hAnsi="SutonnyMJ" w:cs="SutonnyMJ"/>
          <w:sz w:val="28"/>
          <w:szCs w:val="28"/>
        </w:rPr>
        <w:t>ve‡i mvd weµq KiZt `Lj eySvBqv w</w:t>
      </w:r>
      <w:r w:rsidRPr="00F032E7">
        <w:rPr>
          <w:rFonts w:ascii="SutonnyMJ" w:hAnsi="SutonnyMJ" w:cs="SutonnyMJ"/>
          <w:sz w:val="28"/>
          <w:szCs w:val="28"/>
        </w:rPr>
        <w:t>`</w:t>
      </w:r>
      <w:r w:rsidR="00C11491">
        <w:rPr>
          <w:rFonts w:ascii="SutonnyMJ" w:hAnsi="SutonnyMJ" w:cs="SutonnyMJ"/>
          <w:sz w:val="28"/>
          <w:szCs w:val="28"/>
        </w:rPr>
        <w:t>qv wZw</w:t>
      </w:r>
      <w:r w:rsidRPr="00F032E7">
        <w:rPr>
          <w:rFonts w:ascii="SutonnyMJ" w:hAnsi="SutonnyMJ" w:cs="SutonnyMJ"/>
          <w:sz w:val="28"/>
          <w:szCs w:val="28"/>
        </w:rPr>
        <w:t>b</w:t>
      </w:r>
      <w:r w:rsidR="00C11491">
        <w:rPr>
          <w:rFonts w:ascii="SutonnyMJ" w:hAnsi="SutonnyMJ" w:cs="SutonnyMJ"/>
          <w:sz w:val="28"/>
          <w:szCs w:val="28"/>
        </w:rPr>
        <w:t xml:space="preserve"> wPiZ‡I wbt¯^Z¡eZ©x nb|</w:t>
      </w:r>
    </w:p>
    <w:p w:rsidR="006230D2" w:rsidRPr="00EB1D46" w:rsidRDefault="00395033" w:rsidP="00EB1D46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Zrci D³ mfvcwZ mv‡ne ewY©Z m¤úwË‡Z Lwi`v m~‡Î gvwjK `LjKvix we`¨gvb _vwKqv XvKv wmwU Rwi‡ci †iKW© †gvZv‡eK mnKvix</w:t>
      </w:r>
      <w:r w:rsidR="00A86659">
        <w:rPr>
          <w:rFonts w:ascii="SutonnyMJ" w:hAnsi="SutonnyMJ" w:cs="SutonnyMJ"/>
          <w:sz w:val="28"/>
          <w:szCs w:val="28"/>
        </w:rPr>
        <w:t xml:space="preserve"> Kwgkbvi (fzwg) †ZRMuvI mv‡K©j,</w:t>
      </w:r>
      <w:r w:rsidRPr="00F032E7">
        <w:rPr>
          <w:rFonts w:ascii="SutonnyMJ" w:hAnsi="SutonnyMJ" w:cs="SutonnyMJ"/>
          <w:sz w:val="28"/>
          <w:szCs w:val="28"/>
        </w:rPr>
        <w:t>XvKv mv‡n‡ei weMZ Bs‡iwR 15/12/2013 Zvwi‡L ¯^vÿwiZ bvgRvix RgvfvM †gvKÏgv 3012/1</w:t>
      </w:r>
      <w:r w:rsidR="00BF39C2">
        <w:rPr>
          <w:rFonts w:ascii="SutonnyMJ" w:hAnsi="SutonnyMJ" w:cs="SutonnyMJ"/>
          <w:sz w:val="28"/>
          <w:szCs w:val="28"/>
        </w:rPr>
        <w:t>3-14 e‡j 1222, LÛ LwZqv‡b 41/8,</w:t>
      </w:r>
      <w:r w:rsidRPr="00F032E7">
        <w:rPr>
          <w:rFonts w:ascii="SutonnyMJ" w:hAnsi="SutonnyMJ" w:cs="SutonnyMJ"/>
          <w:sz w:val="28"/>
          <w:szCs w:val="28"/>
        </w:rPr>
        <w:t>†Rv‡Z miKvix LvRbvw` cwi‡kva µ‡g †fvM`L‡j _vKve¯’vq mwgwZi mfvcwZ dwi` DwÏb</w:t>
      </w:r>
      <w:r w:rsidR="00A86659">
        <w:rPr>
          <w:rFonts w:ascii="SutonnyMJ" w:hAnsi="SutonnyMJ" w:cs="SutonnyMJ"/>
          <w:sz w:val="28"/>
          <w:szCs w:val="28"/>
        </w:rPr>
        <w:t xml:space="preserve"> L›`Kvi</w:t>
      </w:r>
      <w:r w:rsidRPr="00F032E7">
        <w:rPr>
          <w:rFonts w:ascii="SutonnyMJ" w:hAnsi="SutonnyMJ" w:cs="SutonnyMJ"/>
          <w:sz w:val="28"/>
          <w:szCs w:val="28"/>
        </w:rPr>
        <w:t xml:space="preserve"> mv‡ne KZ©„K m¤úwË weµ‡qi cÖ¯Íve Kwi‡j</w:t>
      </w:r>
      <w:r w:rsidR="009D60B9">
        <w:rPr>
          <w:rFonts w:ascii="SutonnyMJ" w:hAnsi="SutonnyMJ" w:cs="SutonnyMJ"/>
          <w:sz w:val="28"/>
          <w:szCs w:val="28"/>
        </w:rPr>
        <w:t xml:space="preserve"> ci</w:t>
      </w:r>
      <w:r w:rsidRPr="00F032E7">
        <w:rPr>
          <w:rFonts w:ascii="SutonnyMJ" w:hAnsi="SutonnyMJ" w:cs="SutonnyMJ"/>
          <w:sz w:val="28"/>
          <w:szCs w:val="28"/>
        </w:rPr>
        <w:t xml:space="preserve"> Avwg `wjj `vÎx mvnvbv †eMg D³ m¤úwË </w:t>
      </w:r>
      <w:r w:rsidR="00EB1D46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 xml:space="preserve">Lwi` </w:t>
      </w:r>
      <w:r w:rsidR="00EB1D46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Kwi‡Z A_©‰bwZK</w:t>
      </w:r>
      <w:r w:rsidR="00EB1D46">
        <w:rPr>
          <w:rFonts w:ascii="SutonnyMJ" w:hAnsi="SutonnyMJ" w:cs="SutonnyMJ"/>
          <w:sz w:val="28"/>
          <w:szCs w:val="28"/>
        </w:rPr>
        <w:t xml:space="preserve"> </w:t>
      </w:r>
      <w:r w:rsidR="00F16FBE">
        <w:rPr>
          <w:rFonts w:ascii="SutonnyMJ" w:hAnsi="SutonnyMJ" w:cs="SutonnyMJ"/>
          <w:sz w:val="28"/>
          <w:szCs w:val="28"/>
        </w:rPr>
        <w:t xml:space="preserve"> fv‡e</w:t>
      </w:r>
      <w:r w:rsidRPr="00F032E7">
        <w:rPr>
          <w:rFonts w:ascii="SutonnyMJ" w:hAnsi="SutonnyMJ" w:cs="SutonnyMJ"/>
          <w:sz w:val="28"/>
          <w:szCs w:val="28"/>
        </w:rPr>
        <w:t xml:space="preserve"> cÖ¯‘wZ wb‡q GwM‡q Avwm,</w:t>
      </w:r>
      <w:r w:rsidR="005B31A5">
        <w:rPr>
          <w:rFonts w:ascii="SutonnyMJ" w:hAnsi="SutonnyMJ" w:cs="SutonnyMJ"/>
          <w:sz w:val="28"/>
          <w:szCs w:val="28"/>
        </w:rPr>
        <w:t xml:space="preserve"> Ges</w:t>
      </w:r>
      <w:r w:rsidRPr="00F032E7">
        <w:rPr>
          <w:rFonts w:ascii="SutonnyMJ" w:hAnsi="SutonnyMJ" w:cs="SutonnyMJ"/>
          <w:sz w:val="28"/>
          <w:szCs w:val="28"/>
        </w:rPr>
        <w:t xml:space="preserve"> ‡mB myev†` weMZ Bs‡iwR 23/06/2014 Zvwi‡L XvKv wLjMuvI mve-‡iwRt Awd‡mi</w:t>
      </w:r>
      <w:r w:rsidR="005B31A5">
        <w:rPr>
          <w:rFonts w:ascii="SutonnyMJ" w:hAnsi="SutonnyMJ" w:cs="SutonnyMJ"/>
          <w:sz w:val="28"/>
          <w:szCs w:val="28"/>
        </w:rPr>
        <w:t xml:space="preserve"> 1 bs ewni 201 bs fwjq‡gi 48-56 bs </w:t>
      </w:r>
      <w:r w:rsidR="001F05FA">
        <w:rPr>
          <w:rFonts w:ascii="SutonnyMJ" w:hAnsi="SutonnyMJ" w:cs="SutonnyMJ"/>
          <w:sz w:val="28"/>
          <w:szCs w:val="28"/>
        </w:rPr>
        <w:t>c„ôvq wjwce×  5444,</w:t>
      </w:r>
      <w:r w:rsidR="005B31A5">
        <w:rPr>
          <w:rFonts w:ascii="SutonnyMJ" w:hAnsi="SutonnyMJ" w:cs="SutonnyMJ"/>
          <w:sz w:val="28"/>
          <w:szCs w:val="28"/>
        </w:rPr>
        <w:t xml:space="preserve"> µwg‡Ki 5387 b¤^i</w:t>
      </w:r>
      <w:r w:rsidR="001F05FA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 xml:space="preserve">GKLÛ mvd Kejv </w:t>
      </w:r>
      <w:r w:rsidR="00EB1D46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`wjj g~‡j</w:t>
      </w:r>
      <w:r w:rsidR="001F05FA">
        <w:rPr>
          <w:rFonts w:ascii="SutonnyMJ" w:hAnsi="SutonnyMJ" w:cs="SutonnyMJ"/>
          <w:sz w:val="28"/>
          <w:szCs w:val="28"/>
        </w:rPr>
        <w:t xml:space="preserve"> wbhy³xq mfvcwZ dwi` DwÏb </w:t>
      </w:r>
      <w:r w:rsidR="005B31A5">
        <w:rPr>
          <w:rFonts w:ascii="SutonnyMJ" w:hAnsi="SutonnyMJ" w:cs="SutonnyMJ"/>
          <w:sz w:val="28"/>
          <w:szCs w:val="28"/>
        </w:rPr>
        <w:t xml:space="preserve"> L›`Kvi </w:t>
      </w:r>
      <w:r w:rsidR="001974BF">
        <w:rPr>
          <w:rFonts w:ascii="SutonnyMJ" w:hAnsi="SutonnyMJ" w:cs="SutonnyMJ"/>
          <w:sz w:val="28"/>
          <w:szCs w:val="28"/>
        </w:rPr>
        <w:t>Gi wbKU nB‡Z Lwi` Kwiqv</w:t>
      </w:r>
      <w:r w:rsidRPr="00F032E7">
        <w:rPr>
          <w:rFonts w:ascii="SutonnyMJ" w:hAnsi="SutonnyMJ" w:cs="SutonnyMJ"/>
          <w:sz w:val="28"/>
          <w:szCs w:val="28"/>
        </w:rPr>
        <w:t xml:space="preserve"> Lwi`v</w:t>
      </w:r>
      <w:r w:rsidR="00BF39C2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m~‡Î gvwjK `LjKv</w:t>
      </w:r>
      <w:r w:rsidR="00EB1D46">
        <w:rPr>
          <w:rFonts w:ascii="SutonnyMJ" w:hAnsi="SutonnyMJ" w:cs="SutonnyMJ"/>
          <w:sz w:val="28"/>
          <w:szCs w:val="28"/>
        </w:rPr>
        <w:t>w</w:t>
      </w:r>
      <w:r w:rsidRPr="00F032E7">
        <w:rPr>
          <w:rFonts w:ascii="SutonnyMJ" w:hAnsi="SutonnyMJ" w:cs="SutonnyMJ"/>
          <w:sz w:val="28"/>
          <w:szCs w:val="28"/>
        </w:rPr>
        <w:t>i</w:t>
      </w:r>
      <w:r w:rsidR="00EB1D46">
        <w:rPr>
          <w:rFonts w:ascii="SutonnyMJ" w:hAnsi="SutonnyMJ" w:cs="SutonnyMJ"/>
          <w:sz w:val="28"/>
          <w:szCs w:val="28"/>
        </w:rPr>
        <w:t>Y</w:t>
      </w:r>
      <w:r w:rsidRPr="00F032E7">
        <w:rPr>
          <w:rFonts w:ascii="SutonnyMJ" w:hAnsi="SutonnyMJ" w:cs="SutonnyMJ"/>
          <w:sz w:val="28"/>
          <w:szCs w:val="28"/>
        </w:rPr>
        <w:t>x we`¨gvb _vwKqv XvKv wmwU Rwi‡ci †iKW© †gvZv‡eK mnKvix Kwgkbvi (f~w</w:t>
      </w:r>
      <w:r w:rsidR="001974BF">
        <w:rPr>
          <w:rFonts w:ascii="SutonnyMJ" w:hAnsi="SutonnyMJ" w:cs="SutonnyMJ"/>
          <w:sz w:val="28"/>
          <w:szCs w:val="28"/>
        </w:rPr>
        <w:t>g) †ZRMuvI mv‡K©j XvKv mv†ne Gi</w:t>
      </w:r>
      <w:r w:rsidRPr="00F032E7">
        <w:rPr>
          <w:rFonts w:ascii="SutonnyMJ" w:hAnsi="SutonnyMJ" w:cs="SutonnyMJ"/>
          <w:sz w:val="28"/>
          <w:szCs w:val="28"/>
        </w:rPr>
        <w:t xml:space="preserve"> weMZ Bs‡iwR 21/07/2014 Zvwi‡L ¯^vÿwiZ Aby‡gvw`</w:t>
      </w:r>
      <w:r w:rsidR="001974BF">
        <w:rPr>
          <w:rFonts w:ascii="SutonnyMJ" w:hAnsi="SutonnyMJ" w:cs="SutonnyMJ"/>
          <w:sz w:val="28"/>
          <w:szCs w:val="28"/>
        </w:rPr>
        <w:t>Z bvgRvix</w:t>
      </w:r>
      <w:r w:rsidRPr="00F032E7">
        <w:rPr>
          <w:rFonts w:ascii="SutonnyMJ" w:hAnsi="SutonnyMJ" w:cs="SutonnyMJ"/>
          <w:sz w:val="28"/>
          <w:szCs w:val="28"/>
        </w:rPr>
        <w:t xml:space="preserve"> RgvfvM †gvKÏgv</w:t>
      </w:r>
      <w:r w:rsidR="001974BF">
        <w:rPr>
          <w:rFonts w:ascii="SutonnyMJ" w:hAnsi="SutonnyMJ" w:cs="SutonnyMJ"/>
          <w:sz w:val="28"/>
          <w:szCs w:val="28"/>
        </w:rPr>
        <w:t xml:space="preserve"> b¤^i evÇv</w:t>
      </w:r>
      <w:r w:rsidRPr="00F032E7">
        <w:rPr>
          <w:rFonts w:ascii="SutonnyMJ" w:hAnsi="SutonnyMJ" w:cs="SutonnyMJ"/>
          <w:sz w:val="28"/>
          <w:szCs w:val="28"/>
        </w:rPr>
        <w:t xml:space="preserve"> 6994/13-14 e‡j Avg</w:t>
      </w:r>
      <w:r w:rsidR="001974BF">
        <w:rPr>
          <w:rFonts w:ascii="SutonnyMJ" w:hAnsi="SutonnyMJ" w:cs="SutonnyMJ"/>
          <w:sz w:val="28"/>
          <w:szCs w:val="28"/>
        </w:rPr>
        <w:t>vi bv‡g 1419 bs LÛ LwZqv‡b</w:t>
      </w:r>
      <w:r w:rsidRPr="00F032E7">
        <w:rPr>
          <w:rFonts w:ascii="SutonnyMJ" w:hAnsi="SutonnyMJ" w:cs="SutonnyMJ"/>
          <w:sz w:val="28"/>
          <w:szCs w:val="28"/>
        </w:rPr>
        <w:t xml:space="preserve"> 50/9, †Rv‡Z wmwU</w:t>
      </w:r>
      <w:r w:rsidR="001F05FA">
        <w:rPr>
          <w:rFonts w:ascii="SutonnyMJ" w:hAnsi="SutonnyMJ" w:cs="SutonnyMJ"/>
          <w:sz w:val="28"/>
          <w:szCs w:val="28"/>
        </w:rPr>
        <w:t xml:space="preserve"> Rwi‡ci</w:t>
      </w:r>
      <w:r w:rsidRPr="00F032E7">
        <w:rPr>
          <w:rFonts w:ascii="SutonnyMJ" w:hAnsi="SutonnyMJ" w:cs="SutonnyMJ"/>
          <w:sz w:val="28"/>
          <w:szCs w:val="28"/>
        </w:rPr>
        <w:t xml:space="preserve"> 1227, `v‡Mi K</w:t>
      </w:r>
      <w:r w:rsidR="00D51905">
        <w:rPr>
          <w:rFonts w:ascii="SutonnyMJ" w:hAnsi="SutonnyMJ" w:cs="SutonnyMJ"/>
          <w:sz w:val="28"/>
          <w:szCs w:val="28"/>
        </w:rPr>
        <w:t>v‡Z 0495 AhyZvsk wfwU fzwgi  nvj</w:t>
      </w:r>
      <w:r w:rsidRPr="00F032E7">
        <w:rPr>
          <w:rFonts w:ascii="SutonnyMJ" w:hAnsi="SutonnyMJ" w:cs="SutonnyMJ"/>
          <w:sz w:val="28"/>
          <w:szCs w:val="28"/>
        </w:rPr>
        <w:t xml:space="preserve">mb </w:t>
      </w:r>
      <w:r w:rsidR="001F05FA">
        <w:rPr>
          <w:rFonts w:ascii="SutonnyMJ" w:hAnsi="SutonnyMJ" w:cs="SutonnyMJ"/>
          <w:sz w:val="28"/>
          <w:szCs w:val="28"/>
        </w:rPr>
        <w:t>1425 e½vã ch©šÍ</w:t>
      </w:r>
      <w:r w:rsidR="00D51905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LvRbvw` cwi‡kva µ‡g Dnvi †PK `vwLjvw` MÖn‡Y GB hverKvj cig</w:t>
      </w:r>
      <w:r w:rsidR="00BF39C2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my‡L †fvM`Lj</w:t>
      </w:r>
      <w:r w:rsidR="00D51905">
        <w:rPr>
          <w:rFonts w:ascii="SutonnyMJ" w:hAnsi="SutonnyMJ" w:cs="SutonnyMJ"/>
          <w:sz w:val="28"/>
          <w:szCs w:val="28"/>
        </w:rPr>
        <w:t xml:space="preserve"> I e¨venvi</w:t>
      </w:r>
      <w:r w:rsidRPr="00F032E7">
        <w:rPr>
          <w:rFonts w:ascii="SutonnyMJ" w:hAnsi="SutonnyMJ" w:cs="SutonnyMJ"/>
          <w:sz w:val="28"/>
          <w:szCs w:val="28"/>
        </w:rPr>
        <w:t xml:space="preserve"> Kvh©vw` cwiPvjbv Kwiqv Avwm‡ZwQ|   </w:t>
      </w:r>
    </w:p>
    <w:p w:rsidR="006230D2" w:rsidRPr="00E262D1" w:rsidRDefault="006230D2" w:rsidP="00E45FF1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lastRenderedPageBreak/>
        <w:t xml:space="preserve"> </w:t>
      </w:r>
      <w:r w:rsidR="00B4257E">
        <w:rPr>
          <w:rFonts w:ascii="SutonnyMJ" w:hAnsi="SutonnyMJ"/>
          <w:sz w:val="28"/>
          <w:szCs w:val="28"/>
        </w:rPr>
        <w:t xml:space="preserve">            </w:t>
      </w:r>
      <w:r w:rsidR="009F6029">
        <w:rPr>
          <w:rFonts w:ascii="SutonnyMJ" w:hAnsi="SutonnyMJ" w:cs="SutonnyMJ"/>
          <w:sz w:val="28"/>
          <w:szCs w:val="28"/>
        </w:rPr>
        <w:t xml:space="preserve"> eZ©gv‡b Avgvi Lwi`v </w:t>
      </w:r>
      <w:r w:rsidRPr="00F032E7">
        <w:rPr>
          <w:rFonts w:ascii="SutonnyMJ" w:hAnsi="SutonnyMJ" w:cs="SutonnyMJ"/>
          <w:sz w:val="28"/>
          <w:szCs w:val="28"/>
        </w:rPr>
        <w:t>Zdwmj ewY©</w:t>
      </w:r>
      <w:r w:rsidR="009F6029">
        <w:rPr>
          <w:rFonts w:ascii="SutonnyMJ" w:hAnsi="SutonnyMJ" w:cs="SutonnyMJ"/>
          <w:sz w:val="28"/>
          <w:szCs w:val="28"/>
        </w:rPr>
        <w:t>Z m¤úwË Avwg `wjj `vÎx</w:t>
      </w:r>
      <w:r w:rsidRPr="00F032E7">
        <w:rPr>
          <w:rFonts w:ascii="SutonnyMJ" w:hAnsi="SutonnyMJ" w:cs="SutonnyMJ"/>
          <w:sz w:val="28"/>
          <w:szCs w:val="28"/>
        </w:rPr>
        <w:t>i A_©‰bwZK cÖ‡qvR‡b bM` UvKvi Avek¨K nIqvq Ges Dnv Ab¨‡K</w:t>
      </w:r>
      <w:r w:rsidR="001974BF">
        <w:rPr>
          <w:rFonts w:ascii="SutonnyMJ" w:hAnsi="SutonnyMJ" w:cs="SutonnyMJ"/>
          <w:sz w:val="28"/>
          <w:szCs w:val="28"/>
        </w:rPr>
        <w:t>vb Dcv‡q msMÖn Kwi‡Z bv cvwiqv</w:t>
      </w:r>
      <w:r w:rsidR="00D716C0">
        <w:rPr>
          <w:rFonts w:ascii="SutonnyMJ" w:hAnsi="SutonnyMJ" w:cs="SutonnyMJ"/>
          <w:sz w:val="28"/>
          <w:szCs w:val="28"/>
        </w:rPr>
        <w:t xml:space="preserve"> </w:t>
      </w:r>
      <w:r w:rsidR="001974BF">
        <w:rPr>
          <w:rFonts w:ascii="SutonnyMJ" w:hAnsi="SutonnyMJ" w:cs="SutonnyMJ"/>
          <w:sz w:val="28"/>
          <w:szCs w:val="28"/>
        </w:rPr>
        <w:t>mvd weµq Kwievi</w:t>
      </w:r>
      <w:r w:rsidRPr="00F032E7">
        <w:rPr>
          <w:rFonts w:ascii="SutonnyMJ" w:hAnsi="SutonnyMJ" w:cs="SutonnyMJ"/>
          <w:sz w:val="28"/>
          <w:szCs w:val="28"/>
        </w:rPr>
        <w:t xml:space="preserve"> cÖKv‡k¨ cÖ¯Í</w:t>
      </w:r>
      <w:r w:rsidR="00966812">
        <w:rPr>
          <w:rFonts w:ascii="SutonnyMJ" w:hAnsi="SutonnyMJ" w:cs="SutonnyMJ"/>
          <w:sz w:val="28"/>
          <w:szCs w:val="28"/>
        </w:rPr>
        <w:t xml:space="preserve">ve †NvlYv Kwi‡j ci Avcbviv </w:t>
      </w:r>
      <w:r w:rsidR="00D716C0">
        <w:rPr>
          <w:rFonts w:ascii="SutonnyMJ" w:hAnsi="SutonnyMJ" w:cs="SutonnyMJ"/>
          <w:sz w:val="28"/>
          <w:szCs w:val="28"/>
        </w:rPr>
        <w:t xml:space="preserve"> </w:t>
      </w:r>
      <w:r w:rsidR="00966812">
        <w:rPr>
          <w:rFonts w:ascii="SutonnyMJ" w:hAnsi="SutonnyMJ" w:cs="SutonnyMJ"/>
          <w:sz w:val="28"/>
          <w:szCs w:val="28"/>
        </w:rPr>
        <w:t>`w</w:t>
      </w:r>
      <w:r w:rsidR="00773C4E">
        <w:rPr>
          <w:rFonts w:ascii="SutonnyMJ" w:hAnsi="SutonnyMJ" w:cs="SutonnyMJ"/>
          <w:sz w:val="28"/>
          <w:szCs w:val="28"/>
        </w:rPr>
        <w:t>jj</w:t>
      </w:r>
      <w:r w:rsidR="00D716C0">
        <w:rPr>
          <w:rFonts w:ascii="SutonnyMJ" w:hAnsi="SutonnyMJ" w:cs="SutonnyMJ"/>
          <w:sz w:val="28"/>
          <w:szCs w:val="28"/>
        </w:rPr>
        <w:t xml:space="preserve">  </w:t>
      </w:r>
      <w:r w:rsidR="00E262D1">
        <w:rPr>
          <w:rFonts w:ascii="SutonnyMJ" w:hAnsi="SutonnyMJ" w:cs="SutonnyMJ"/>
          <w:sz w:val="28"/>
          <w:szCs w:val="28"/>
        </w:rPr>
        <w:t xml:space="preserve">MÖwnZvØq Zdwmjx </w:t>
      </w:r>
      <w:r w:rsidR="00966812">
        <w:rPr>
          <w:rFonts w:ascii="SutonnyMJ" w:hAnsi="SutonnyMJ" w:cs="SutonnyMJ"/>
          <w:sz w:val="28"/>
          <w:szCs w:val="28"/>
        </w:rPr>
        <w:t>m¤úwË</w:t>
      </w:r>
      <w:r w:rsidRPr="00F032E7">
        <w:rPr>
          <w:rFonts w:ascii="SutonnyMJ" w:hAnsi="SutonnyMJ" w:cs="SutonnyMJ"/>
          <w:sz w:val="28"/>
          <w:szCs w:val="28"/>
        </w:rPr>
        <w:t>i eZ©gvb evRvi g~‡j</w:t>
      </w:r>
      <w:r w:rsidR="00E577B4">
        <w:rPr>
          <w:rFonts w:ascii="SutonnyMJ" w:hAnsi="SutonnyMJ" w:cs="SutonnyMJ"/>
          <w:sz w:val="28"/>
          <w:szCs w:val="28"/>
        </w:rPr>
        <w:t xml:space="preserve">¨i hvPvBK…Z m‡e©v”P </w:t>
      </w:r>
      <w:r w:rsidRPr="00F032E7">
        <w:rPr>
          <w:rFonts w:ascii="SutonnyMJ" w:hAnsi="SutonnyMJ" w:cs="SutonnyMJ"/>
          <w:sz w:val="28"/>
          <w:szCs w:val="28"/>
        </w:rPr>
        <w:t xml:space="preserve">g~j¨ </w:t>
      </w:r>
      <w:r w:rsidR="00571178" w:rsidRPr="00F032E7">
        <w:rPr>
          <w:rFonts w:ascii="SutonnyMJ" w:hAnsi="SutonnyMJ" w:cs="SutonnyMJ"/>
          <w:sz w:val="28"/>
          <w:szCs w:val="28"/>
        </w:rPr>
        <w:t>gs</w:t>
      </w:r>
      <w:r w:rsidR="00980CBC">
        <w:rPr>
          <w:rFonts w:ascii="SutonnyMJ" w:hAnsi="SutonnyMJ" w:cs="SutonnyMJ"/>
          <w:sz w:val="28"/>
          <w:szCs w:val="28"/>
        </w:rPr>
        <w:t xml:space="preserve"> </w:t>
      </w:r>
      <w:r w:rsidR="00571178" w:rsidRPr="00F032E7">
        <w:rPr>
          <w:rFonts w:ascii="SutonnyMJ" w:hAnsi="SutonnyMJ" w:cs="SutonnyMJ"/>
          <w:sz w:val="28"/>
          <w:szCs w:val="28"/>
        </w:rPr>
        <w:t>=62,10,000/=</w:t>
      </w:r>
      <w:r w:rsidR="00980CBC">
        <w:rPr>
          <w:rFonts w:ascii="SutonnyMJ" w:hAnsi="SutonnyMJ" w:cs="SutonnyMJ"/>
          <w:sz w:val="28"/>
          <w:szCs w:val="28"/>
        </w:rPr>
        <w:t xml:space="preserve"> </w:t>
      </w:r>
      <w:r w:rsidR="00571178" w:rsidRPr="00F032E7">
        <w:rPr>
          <w:rFonts w:ascii="SutonnyMJ" w:hAnsi="SutonnyMJ" w:cs="SutonnyMJ"/>
          <w:sz w:val="28"/>
          <w:szCs w:val="28"/>
        </w:rPr>
        <w:t>(evlwÆ j</w:t>
      </w:r>
      <w:r w:rsidRPr="00F032E7">
        <w:rPr>
          <w:rFonts w:ascii="SutonnyMJ" w:hAnsi="SutonnyMJ" w:cs="SutonnyMJ"/>
          <w:sz w:val="28"/>
          <w:szCs w:val="28"/>
        </w:rPr>
        <w:t>ÿ</w:t>
      </w:r>
      <w:r w:rsidR="00571178" w:rsidRPr="00F032E7">
        <w:rPr>
          <w:rFonts w:ascii="SutonnyMJ" w:hAnsi="SutonnyMJ" w:cs="SutonnyMJ"/>
          <w:sz w:val="28"/>
          <w:szCs w:val="28"/>
        </w:rPr>
        <w:t xml:space="preserve"> `k nvRvi</w:t>
      </w:r>
      <w:r w:rsidRPr="00F032E7">
        <w:rPr>
          <w:rFonts w:ascii="SutonnyMJ" w:hAnsi="SutonnyMJ" w:cs="SutonnyMJ"/>
          <w:sz w:val="28"/>
          <w:szCs w:val="28"/>
        </w:rPr>
        <w:t>)</w:t>
      </w:r>
      <w:r w:rsidR="00571178" w:rsidRPr="00F032E7">
        <w:rPr>
          <w:rFonts w:ascii="SutonnyMJ" w:hAnsi="SutonnyMJ" w:cs="SutonnyMJ"/>
          <w:sz w:val="28"/>
          <w:szCs w:val="28"/>
        </w:rPr>
        <w:t xml:space="preserve"> UvKvq Lwi` Kwi‡Z m¤§Z</w:t>
      </w:r>
      <w:r w:rsidR="00DF38B3">
        <w:rPr>
          <w:rFonts w:ascii="SutonnyMJ" w:hAnsi="SutonnyMJ" w:cs="SutonnyMJ"/>
          <w:sz w:val="28"/>
          <w:szCs w:val="28"/>
        </w:rPr>
        <w:t xml:space="preserve"> </w:t>
      </w:r>
      <w:r w:rsidR="00E45FF1">
        <w:rPr>
          <w:rFonts w:ascii="SutonnyMJ" w:hAnsi="SutonnyMJ" w:cs="SutonnyMJ"/>
          <w:sz w:val="28"/>
          <w:szCs w:val="28"/>
        </w:rPr>
        <w:t>nBqv‡Qb|</w:t>
      </w:r>
      <w:r w:rsidR="00D716C0">
        <w:rPr>
          <w:rFonts w:ascii="SutonnyMJ" w:hAnsi="SutonnyMJ" w:cs="SutonnyMJ"/>
          <w:sz w:val="28"/>
          <w:szCs w:val="28"/>
        </w:rPr>
        <w:t xml:space="preserve"> </w:t>
      </w:r>
      <w:r w:rsidR="00E262D1">
        <w:rPr>
          <w:rFonts w:ascii="SutonnyMJ" w:hAnsi="SutonnyMJ" w:cs="SutonnyMJ"/>
          <w:sz w:val="28"/>
          <w:szCs w:val="28"/>
        </w:rPr>
        <w:t>ZvB</w:t>
      </w:r>
      <w:r w:rsidR="00D716C0">
        <w:rPr>
          <w:rFonts w:ascii="SutonnyMJ" w:hAnsi="SutonnyMJ" w:cs="SutonnyMJ"/>
          <w:sz w:val="28"/>
          <w:szCs w:val="28"/>
        </w:rPr>
        <w:t xml:space="preserve"> †mB</w:t>
      </w:r>
      <w:r w:rsidR="00753A7F">
        <w:rPr>
          <w:rFonts w:ascii="SutonnyMJ" w:hAnsi="SutonnyMJ" w:cs="SutonnyMJ"/>
          <w:sz w:val="28"/>
          <w:szCs w:val="28"/>
        </w:rPr>
        <w:t xml:space="preserve">g‡Z </w:t>
      </w:r>
      <w:r w:rsidR="00E262D1">
        <w:rPr>
          <w:rFonts w:ascii="SutonnyMJ" w:hAnsi="SutonnyMJ" w:cs="SutonnyMJ"/>
          <w:sz w:val="28"/>
          <w:szCs w:val="28"/>
        </w:rPr>
        <w:t>Dnvi</w:t>
      </w:r>
      <w:r w:rsidRPr="00F032E7">
        <w:rPr>
          <w:rFonts w:ascii="SutonnyMJ" w:hAnsi="SutonnyMJ" w:cs="SutonnyMJ"/>
          <w:sz w:val="28"/>
          <w:szCs w:val="28"/>
        </w:rPr>
        <w:t xml:space="preserve"> eZ©gvb ¯</w:t>
      </w:r>
      <w:r w:rsidR="00753A7F">
        <w:rPr>
          <w:rFonts w:ascii="SutonnyMJ" w:hAnsi="SutonnyMJ" w:cs="SutonnyMJ"/>
          <w:sz w:val="28"/>
          <w:szCs w:val="28"/>
        </w:rPr>
        <w:t>’vbxq evRvi `i hvPvB</w:t>
      </w:r>
      <w:r w:rsidR="00E262D1">
        <w:rPr>
          <w:rFonts w:ascii="SutonnyMJ" w:hAnsi="SutonnyMJ" w:cs="SutonnyMJ"/>
          <w:sz w:val="28"/>
          <w:szCs w:val="28"/>
        </w:rPr>
        <w:t xml:space="preserve"> Kwiqv</w:t>
      </w:r>
      <w:r w:rsidR="00E8307B">
        <w:rPr>
          <w:rFonts w:ascii="SutonnyMJ" w:hAnsi="SutonnyMJ" w:cs="SutonnyMJ"/>
          <w:sz w:val="28"/>
          <w:szCs w:val="28"/>
        </w:rPr>
        <w:t xml:space="preserve"> </w:t>
      </w:r>
      <w:r w:rsidR="00753A7F">
        <w:rPr>
          <w:rFonts w:ascii="SutonnyMJ" w:hAnsi="SutonnyMJ" w:cs="SutonnyMJ"/>
          <w:sz w:val="28"/>
          <w:szCs w:val="28"/>
        </w:rPr>
        <w:t>†`wLj</w:t>
      </w:r>
      <w:r w:rsidRPr="00F032E7">
        <w:rPr>
          <w:rFonts w:ascii="SutonnyMJ" w:hAnsi="SutonnyMJ" w:cs="SutonnyMJ"/>
          <w:sz w:val="28"/>
          <w:szCs w:val="28"/>
        </w:rPr>
        <w:t>v</w:t>
      </w:r>
      <w:r w:rsidR="00753A7F">
        <w:rPr>
          <w:rFonts w:ascii="SutonnyMJ" w:hAnsi="SutonnyMJ" w:cs="SutonnyMJ"/>
          <w:sz w:val="28"/>
          <w:szCs w:val="28"/>
        </w:rPr>
        <w:t>g Ges</w:t>
      </w:r>
      <w:r w:rsidRPr="00F032E7">
        <w:rPr>
          <w:rFonts w:ascii="SutonnyMJ" w:hAnsi="SutonnyMJ" w:cs="SutonnyMJ"/>
          <w:sz w:val="28"/>
          <w:szCs w:val="28"/>
        </w:rPr>
        <w:t xml:space="preserve"> Avcbv</w:t>
      </w:r>
      <w:r w:rsidR="00E262D1">
        <w:rPr>
          <w:rFonts w:ascii="SutonnyMJ" w:hAnsi="SutonnyMJ" w:cs="SutonnyMJ"/>
          <w:sz w:val="28"/>
          <w:szCs w:val="28"/>
        </w:rPr>
        <w:t>‡`i</w:t>
      </w:r>
      <w:r w:rsidR="00753A7F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 xml:space="preserve">cÖ¯ÍvweZ </w:t>
      </w:r>
      <w:r w:rsidR="00E8307B">
        <w:rPr>
          <w:rFonts w:ascii="SutonnyMJ" w:hAnsi="SutonnyMJ" w:cs="SutonnyMJ"/>
          <w:sz w:val="28"/>
          <w:szCs w:val="28"/>
        </w:rPr>
        <w:t xml:space="preserve">evRvi </w:t>
      </w:r>
      <w:r w:rsidRPr="00F032E7">
        <w:rPr>
          <w:rFonts w:ascii="SutonnyMJ" w:hAnsi="SutonnyMJ" w:cs="SutonnyMJ"/>
          <w:sz w:val="28"/>
          <w:szCs w:val="28"/>
        </w:rPr>
        <w:t>gy‡j¨</w:t>
      </w:r>
      <w:r w:rsidR="00753A7F">
        <w:rPr>
          <w:rFonts w:ascii="SutonnyMJ" w:hAnsi="SutonnyMJ" w:cs="SutonnyMJ"/>
          <w:sz w:val="28"/>
          <w:szCs w:val="28"/>
        </w:rPr>
        <w:t>i †P‡q</w:t>
      </w:r>
      <w:r w:rsidRPr="00F032E7">
        <w:rPr>
          <w:rFonts w:ascii="SutonnyMJ" w:hAnsi="SutonnyMJ" w:cs="SutonnyMJ"/>
          <w:sz w:val="28"/>
          <w:szCs w:val="28"/>
        </w:rPr>
        <w:t xml:space="preserve"> AwaK gyj¨ Ab¨ †Kn bv ejvq Avcbv</w:t>
      </w:r>
      <w:r w:rsidR="00D716C0">
        <w:rPr>
          <w:rFonts w:ascii="SutonnyMJ" w:hAnsi="SutonnyMJ" w:cs="SutonnyMJ"/>
          <w:sz w:val="28"/>
          <w:szCs w:val="28"/>
        </w:rPr>
        <w:t>‡`</w:t>
      </w:r>
      <w:r w:rsidRPr="00F032E7">
        <w:rPr>
          <w:rFonts w:ascii="SutonnyMJ" w:hAnsi="SutonnyMJ" w:cs="SutonnyMJ"/>
          <w:sz w:val="28"/>
          <w:szCs w:val="28"/>
        </w:rPr>
        <w:t xml:space="preserve">i </w:t>
      </w:r>
      <w:r w:rsidR="002F0BEF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cÖ¯ÍvweZ</w:t>
      </w:r>
      <w:r w:rsidR="00A02FA7" w:rsidRPr="00F032E7">
        <w:rPr>
          <w:rFonts w:ascii="SutonnyMJ" w:hAnsi="SutonnyMJ" w:cs="SutonnyMJ"/>
          <w:sz w:val="28"/>
          <w:szCs w:val="28"/>
        </w:rPr>
        <w:t xml:space="preserve"> g~j¨B mwVK g~j¨ we‡ePbv Kwiqv</w:t>
      </w:r>
      <w:r w:rsidR="002F0BEF">
        <w:rPr>
          <w:rFonts w:ascii="SutonnyMJ" w:hAnsi="SutonnyMJ" w:cs="SutonnyMJ"/>
          <w:sz w:val="28"/>
          <w:szCs w:val="28"/>
        </w:rPr>
        <w:t xml:space="preserve"> </w:t>
      </w:r>
      <w:r w:rsidR="00773C4E">
        <w:rPr>
          <w:rFonts w:ascii="SutonnyMJ" w:hAnsi="SutonnyMJ" w:cs="SutonnyMJ"/>
          <w:sz w:val="28"/>
          <w:szCs w:val="28"/>
        </w:rPr>
        <w:t>A`¨‡ivR</w:t>
      </w:r>
      <w:r w:rsidR="002F0BEF">
        <w:rPr>
          <w:rFonts w:ascii="SutonnyMJ" w:hAnsi="SutonnyMJ" w:cs="SutonnyMJ"/>
          <w:sz w:val="28"/>
          <w:szCs w:val="28"/>
        </w:rPr>
        <w:t xml:space="preserve"> </w:t>
      </w:r>
      <w:r w:rsidR="00773C4E">
        <w:rPr>
          <w:rFonts w:ascii="SutonnyMJ" w:hAnsi="SutonnyMJ" w:cs="SutonnyMJ"/>
          <w:sz w:val="28"/>
          <w:szCs w:val="28"/>
        </w:rPr>
        <w:t>nvwRivb</w:t>
      </w:r>
      <w:r w:rsidR="002F0BEF">
        <w:rPr>
          <w:rFonts w:ascii="SutonnyMJ" w:hAnsi="SutonnyMJ" w:cs="SutonnyMJ"/>
          <w:sz w:val="28"/>
          <w:szCs w:val="28"/>
        </w:rPr>
        <w:t xml:space="preserve"> </w:t>
      </w:r>
      <w:r w:rsidR="00773C4E">
        <w:rPr>
          <w:rFonts w:ascii="SutonnyMJ" w:hAnsi="SutonnyMJ" w:cs="SutonnyMJ"/>
          <w:sz w:val="28"/>
          <w:szCs w:val="28"/>
        </w:rPr>
        <w:t xml:space="preserve">gRwj‡m wb¤œ </w:t>
      </w:r>
      <w:r w:rsidR="00E43714" w:rsidRPr="00F032E7">
        <w:rPr>
          <w:rFonts w:ascii="SutonnyMJ" w:hAnsi="SutonnyMJ" w:cs="SutonnyMJ"/>
          <w:sz w:val="28"/>
          <w:szCs w:val="28"/>
        </w:rPr>
        <w:t>mvÿxM‡Yi †gvKvwejvq</w:t>
      </w:r>
      <w:r w:rsidR="00773C4E">
        <w:rPr>
          <w:rFonts w:ascii="SutonnyMJ" w:hAnsi="SutonnyMJ" w:cs="SutonnyMJ"/>
          <w:sz w:val="28"/>
          <w:szCs w:val="28"/>
        </w:rPr>
        <w:t xml:space="preserve"> g~‡j¨i mvKzj¨</w:t>
      </w:r>
      <w:r w:rsidRPr="00F032E7">
        <w:rPr>
          <w:rFonts w:ascii="SutonnyMJ" w:hAnsi="SutonnyMJ" w:cs="SutonnyMJ"/>
          <w:sz w:val="28"/>
          <w:szCs w:val="28"/>
        </w:rPr>
        <w:t xml:space="preserve"> UvKv</w:t>
      </w:r>
      <w:r w:rsidR="00773C4E">
        <w:rPr>
          <w:rFonts w:ascii="SutonnyMJ" w:hAnsi="SutonnyMJ" w:cs="SutonnyMJ"/>
          <w:sz w:val="28"/>
          <w:szCs w:val="28"/>
        </w:rPr>
        <w:t xml:space="preserve"> cqmv</w:t>
      </w:r>
      <w:r w:rsidR="00E8307B">
        <w:rPr>
          <w:rFonts w:ascii="SutonnyMJ" w:hAnsi="SutonnyMJ" w:cs="SutonnyMJ"/>
          <w:sz w:val="28"/>
          <w:szCs w:val="28"/>
        </w:rPr>
        <w:t xml:space="preserve"> </w:t>
      </w:r>
      <w:r w:rsidR="00EE2DDF" w:rsidRPr="00F032E7">
        <w:rPr>
          <w:rFonts w:ascii="SutonnyMJ" w:hAnsi="SutonnyMJ" w:cs="SutonnyMJ"/>
          <w:sz w:val="28"/>
          <w:szCs w:val="28"/>
        </w:rPr>
        <w:t>Avwg `wjj `vÎx</w:t>
      </w:r>
      <w:r w:rsidRPr="00F032E7">
        <w:rPr>
          <w:rFonts w:ascii="SutonnyMJ" w:hAnsi="SutonnyMJ" w:cs="SutonnyMJ"/>
          <w:sz w:val="28"/>
          <w:szCs w:val="28"/>
        </w:rPr>
        <w:t xml:space="preserve"> GK‡hv‡M Avcbv‡`i wbKU nB‡Z</w:t>
      </w:r>
      <w:r w:rsidR="00EE2DDF" w:rsidRPr="00F032E7">
        <w:rPr>
          <w:rFonts w:ascii="SutonnyMJ" w:hAnsi="SutonnyMJ" w:cs="SutonnyMJ"/>
          <w:sz w:val="28"/>
          <w:szCs w:val="28"/>
        </w:rPr>
        <w:t xml:space="preserve"> bM`</w:t>
      </w:r>
      <w:r w:rsidR="00E8307B">
        <w:rPr>
          <w:rFonts w:ascii="SutonnyMJ" w:hAnsi="SutonnyMJ" w:cs="SutonnyMJ"/>
          <w:sz w:val="28"/>
          <w:szCs w:val="28"/>
        </w:rPr>
        <w:t xml:space="preserve"> nv‡Z</w:t>
      </w:r>
      <w:r w:rsidRPr="00F032E7">
        <w:rPr>
          <w:rFonts w:ascii="SutonnyMJ" w:hAnsi="SutonnyMJ" w:cs="SutonnyMJ"/>
          <w:sz w:val="28"/>
          <w:szCs w:val="28"/>
        </w:rPr>
        <w:t xml:space="preserve"> eywSqv cvBqv I </w:t>
      </w:r>
      <w:r w:rsidR="00E8307B">
        <w:rPr>
          <w:rFonts w:ascii="SutonnyMJ" w:hAnsi="SutonnyMJ" w:cs="SutonnyMJ"/>
          <w:sz w:val="28"/>
          <w:szCs w:val="28"/>
        </w:rPr>
        <w:t>¸</w:t>
      </w:r>
      <w:r w:rsidRPr="00F032E7">
        <w:rPr>
          <w:rFonts w:ascii="SutonnyMJ" w:hAnsi="SutonnyMJ" w:cs="SutonnyMJ"/>
          <w:sz w:val="28"/>
          <w:szCs w:val="28"/>
        </w:rPr>
        <w:t>wbq</w:t>
      </w:r>
      <w:r w:rsidR="00F1553A" w:rsidRPr="00F032E7">
        <w:rPr>
          <w:rFonts w:ascii="SutonnyMJ" w:hAnsi="SutonnyMJ" w:cs="SutonnyMJ"/>
          <w:sz w:val="28"/>
          <w:szCs w:val="28"/>
        </w:rPr>
        <w:t>v</w:t>
      </w:r>
      <w:r w:rsidR="00E8307B">
        <w:rPr>
          <w:rFonts w:ascii="SutonnyMJ" w:hAnsi="SutonnyMJ" w:cs="SutonnyMJ"/>
          <w:sz w:val="28"/>
          <w:szCs w:val="28"/>
        </w:rPr>
        <w:t xml:space="preserve"> jB</w:t>
      </w:r>
      <w:r w:rsidR="00F1553A" w:rsidRPr="00F032E7">
        <w:rPr>
          <w:rFonts w:ascii="SutonnyMJ" w:hAnsi="SutonnyMJ" w:cs="SutonnyMJ"/>
          <w:sz w:val="28"/>
          <w:szCs w:val="28"/>
        </w:rPr>
        <w:t>q</w:t>
      </w:r>
      <w:r w:rsidR="00E8307B">
        <w:rPr>
          <w:rFonts w:ascii="SutonnyMJ" w:hAnsi="SutonnyMJ" w:cs="SutonnyMJ"/>
          <w:sz w:val="28"/>
          <w:szCs w:val="28"/>
        </w:rPr>
        <w:t>v Zdwmjx m¤úwË</w:t>
      </w:r>
      <w:r w:rsidRPr="00F032E7">
        <w:rPr>
          <w:rFonts w:ascii="SutonnyMJ" w:hAnsi="SutonnyMJ" w:cs="SutonnyMJ"/>
          <w:sz w:val="28"/>
          <w:szCs w:val="28"/>
        </w:rPr>
        <w:t xml:space="preserve"> Avcbv‡`i eive‡i mvd weµq Kwijvg| Ges GB ÿ‡YB wewµZ m¤úwËi m¤úyY© `LjvwaKvi Avcbv</w:t>
      </w:r>
      <w:r w:rsidR="00F1553A" w:rsidRPr="00F032E7">
        <w:rPr>
          <w:rFonts w:ascii="SutonnyMJ" w:hAnsi="SutonnyMJ" w:cs="SutonnyMJ"/>
          <w:sz w:val="28"/>
          <w:szCs w:val="28"/>
        </w:rPr>
        <w:t>‡`</w:t>
      </w:r>
      <w:r w:rsidRPr="00F032E7">
        <w:rPr>
          <w:rFonts w:ascii="SutonnyMJ" w:hAnsi="SutonnyMJ" w:cs="SutonnyMJ"/>
          <w:sz w:val="28"/>
          <w:szCs w:val="28"/>
        </w:rPr>
        <w:t>i ei</w:t>
      </w:r>
      <w:r w:rsidR="00B7228D" w:rsidRPr="00F032E7">
        <w:rPr>
          <w:rFonts w:ascii="SutonnyMJ" w:hAnsi="SutonnyMJ" w:cs="SutonnyMJ"/>
          <w:sz w:val="28"/>
          <w:szCs w:val="28"/>
        </w:rPr>
        <w:t>ve‡i eySvBqv w`qv Avwg `wjj `vÎx</w:t>
      </w:r>
      <w:r w:rsidR="00823DE1">
        <w:rPr>
          <w:rFonts w:ascii="SutonnyMJ" w:hAnsi="SutonnyMJ" w:cs="SutonnyMJ"/>
          <w:sz w:val="28"/>
          <w:szCs w:val="28"/>
        </w:rPr>
        <w:t xml:space="preserve"> I Avgvi cyÎ KY¨v ¯^vgx</w:t>
      </w:r>
      <w:r w:rsidRPr="00F032E7">
        <w:rPr>
          <w:rFonts w:ascii="SutonnyMJ" w:hAnsi="SutonnyMJ" w:cs="SutonnyMJ"/>
          <w:sz w:val="28"/>
          <w:szCs w:val="28"/>
        </w:rPr>
        <w:t xml:space="preserve"> Iqvwik</w:t>
      </w:r>
      <w:r w:rsidR="00B7228D" w:rsidRPr="00F032E7">
        <w:rPr>
          <w:rFonts w:ascii="SutonnyMJ" w:hAnsi="SutonnyMJ" w:cs="SutonnyMJ"/>
          <w:sz w:val="28"/>
          <w:szCs w:val="28"/>
        </w:rPr>
        <w:t xml:space="preserve"> MYµ‡g GKKvjxb wPiZ‡i wbt¯^Z¡eZ©x</w:t>
      </w:r>
      <w:r w:rsidRPr="00F032E7">
        <w:rPr>
          <w:rFonts w:ascii="SutonnyMJ" w:hAnsi="SutonnyMJ" w:cs="SutonnyMJ"/>
          <w:sz w:val="28"/>
          <w:szCs w:val="28"/>
        </w:rPr>
        <w:t xml:space="preserve"> nBjvg I nB‡jK| </w:t>
      </w:r>
    </w:p>
    <w:p w:rsidR="004949A8" w:rsidRDefault="006230D2" w:rsidP="00E45FF1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A`¨ nB‡Z Avcbviv `wjj MÖwnZvØq AÎ mvd Ke</w:t>
      </w:r>
      <w:r w:rsidR="00E262D1">
        <w:rPr>
          <w:rFonts w:ascii="SutonnyMJ" w:hAnsi="SutonnyMJ" w:cs="SutonnyMJ"/>
          <w:sz w:val="28"/>
          <w:szCs w:val="28"/>
        </w:rPr>
        <w:t>jv `wjj g~‡j Zdwmj ewY©Z f~wg‡Z</w:t>
      </w:r>
      <w:r w:rsidRPr="00F032E7">
        <w:rPr>
          <w:rFonts w:ascii="SutonnyMJ" w:hAnsi="SutonnyMJ" w:cs="SutonnyMJ"/>
          <w:sz w:val="28"/>
          <w:szCs w:val="28"/>
        </w:rPr>
        <w:t xml:space="preserve"> Lwi`</w:t>
      </w:r>
      <w:r w:rsidR="00512228" w:rsidRPr="00F032E7">
        <w:rPr>
          <w:rFonts w:ascii="SutonnyMJ" w:hAnsi="SutonnyMJ" w:cs="SutonnyMJ"/>
          <w:sz w:val="28"/>
          <w:szCs w:val="28"/>
        </w:rPr>
        <w:t>v</w:t>
      </w:r>
      <w:r w:rsidR="0061290E" w:rsidRPr="00F032E7">
        <w:rPr>
          <w:rFonts w:ascii="SutonnyMJ" w:hAnsi="SutonnyMJ" w:cs="SutonnyMJ"/>
          <w:sz w:val="28"/>
          <w:szCs w:val="28"/>
        </w:rPr>
        <w:t xml:space="preserve"> m~‡Î Avwg `wjj `vÎx</w:t>
      </w:r>
      <w:r w:rsidR="00E262D1">
        <w:rPr>
          <w:rFonts w:ascii="SutonnyMJ" w:hAnsi="SutonnyMJ" w:cs="SutonnyMJ"/>
          <w:sz w:val="28"/>
          <w:szCs w:val="28"/>
        </w:rPr>
        <w:t xml:space="preserve">i hveZxq ¯^‡Z¡ ¯^Z¡evb I </w:t>
      </w:r>
      <w:r w:rsidRPr="00F032E7">
        <w:rPr>
          <w:rFonts w:ascii="SutonnyMJ" w:hAnsi="SutonnyMJ" w:cs="SutonnyMJ"/>
          <w:sz w:val="28"/>
          <w:szCs w:val="28"/>
        </w:rPr>
        <w:t>gvwjK †fvM `LjKvi</w:t>
      </w:r>
      <w:r w:rsidR="00E262D1">
        <w:rPr>
          <w:rFonts w:ascii="SutonnyMJ" w:hAnsi="SutonnyMJ" w:cs="SutonnyMJ"/>
          <w:sz w:val="28"/>
          <w:szCs w:val="28"/>
        </w:rPr>
        <w:t>x</w:t>
      </w:r>
      <w:r w:rsidR="0061290E" w:rsidRPr="00F032E7">
        <w:rPr>
          <w:rFonts w:ascii="SutonnyMJ" w:hAnsi="SutonnyMJ" w:cs="SutonnyMJ"/>
          <w:sz w:val="28"/>
          <w:szCs w:val="28"/>
        </w:rPr>
        <w:t xml:space="preserve"> we`¨gvb </w:t>
      </w:r>
      <w:r w:rsidRPr="00F032E7">
        <w:rPr>
          <w:rFonts w:ascii="SutonnyMJ" w:hAnsi="SutonnyMJ" w:cs="SutonnyMJ"/>
          <w:sz w:val="28"/>
          <w:szCs w:val="28"/>
        </w:rPr>
        <w:t xml:space="preserve">_vwKqv </w:t>
      </w:r>
      <w:r w:rsidR="005C445B">
        <w:rPr>
          <w:rFonts w:ascii="SutonnyMJ" w:hAnsi="SutonnyMJ" w:cs="SutonnyMJ"/>
          <w:sz w:val="28"/>
          <w:szCs w:val="28"/>
        </w:rPr>
        <w:t>MYcÖRvZš¿x evsjv‡`k miKvi</w:t>
      </w:r>
      <w:r w:rsidR="002F0BEF">
        <w:rPr>
          <w:rFonts w:ascii="SutonnyMJ" w:hAnsi="SutonnyMJ" w:cs="SutonnyMJ"/>
          <w:sz w:val="28"/>
          <w:szCs w:val="28"/>
        </w:rPr>
        <w:t xml:space="preserve"> Gi </w:t>
      </w:r>
      <w:r w:rsidRPr="00F032E7">
        <w:rPr>
          <w:rFonts w:ascii="SutonnyMJ" w:hAnsi="SutonnyMJ" w:cs="SutonnyMJ"/>
          <w:sz w:val="28"/>
          <w:szCs w:val="28"/>
        </w:rPr>
        <w:t xml:space="preserve"> ivR¯^ Awdm, mnKvix Kwgkbvi (f~wg)</w:t>
      </w:r>
      <w:r w:rsidR="005C445B">
        <w:rPr>
          <w:rFonts w:ascii="SutonnyMJ" w:hAnsi="SutonnyMJ" w:cs="SutonnyMJ"/>
          <w:sz w:val="28"/>
          <w:szCs w:val="28"/>
        </w:rPr>
        <w:t xml:space="preserve"> ivR¯^ mv‡K©j †ZRMuvI</w:t>
      </w:r>
      <w:r w:rsidR="0061290E" w:rsidRPr="00F032E7">
        <w:rPr>
          <w:rFonts w:ascii="SutonnyMJ" w:hAnsi="SutonnyMJ" w:cs="SutonnyMJ"/>
          <w:sz w:val="28"/>
          <w:szCs w:val="28"/>
        </w:rPr>
        <w:t xml:space="preserve"> XvKv</w:t>
      </w:r>
      <w:r w:rsidR="005C445B">
        <w:rPr>
          <w:rFonts w:ascii="SutonnyMJ" w:hAnsi="SutonnyMJ" w:cs="SutonnyMJ"/>
          <w:sz w:val="28"/>
          <w:szCs w:val="28"/>
        </w:rPr>
        <w:t>,</w:t>
      </w:r>
      <w:r w:rsidRPr="00F032E7">
        <w:rPr>
          <w:rFonts w:ascii="SutonnyMJ" w:hAnsi="SutonnyMJ" w:cs="SutonnyMJ"/>
          <w:sz w:val="28"/>
          <w:szCs w:val="28"/>
        </w:rPr>
        <w:t xml:space="preserve"> ivRDK mn XvKv</w:t>
      </w:r>
      <w:r w:rsidR="00831573" w:rsidRPr="00F032E7">
        <w:rPr>
          <w:rFonts w:ascii="SutonnyMJ" w:hAnsi="SutonnyMJ" w:cs="SutonnyMJ"/>
          <w:sz w:val="28"/>
          <w:szCs w:val="28"/>
        </w:rPr>
        <w:t>¯’</w:t>
      </w:r>
      <w:r w:rsidRPr="00F032E7">
        <w:rPr>
          <w:rFonts w:ascii="SutonnyMJ" w:hAnsi="SutonnyMJ" w:cs="SutonnyMJ"/>
          <w:sz w:val="28"/>
          <w:szCs w:val="28"/>
        </w:rPr>
        <w:t xml:space="preserve"> wmwU K‡c©v</w:t>
      </w:r>
      <w:r w:rsidR="00E262D1">
        <w:rPr>
          <w:rFonts w:ascii="SutonnyMJ" w:hAnsi="SutonnyMJ" w:cs="SutonnyMJ"/>
          <w:sz w:val="28"/>
          <w:szCs w:val="28"/>
        </w:rPr>
        <w:t>‡ikb I Ab¨vb¨ mswkøó Awdm mg~‡n Avwg</w:t>
      </w:r>
      <w:r w:rsidR="00C75CBE" w:rsidRPr="00F032E7">
        <w:rPr>
          <w:rFonts w:ascii="SutonnyMJ" w:hAnsi="SutonnyMJ" w:cs="SutonnyMJ"/>
          <w:sz w:val="28"/>
          <w:szCs w:val="28"/>
        </w:rPr>
        <w:t xml:space="preserve"> `wjj `vÎx</w:t>
      </w:r>
      <w:r w:rsidR="005C445B">
        <w:rPr>
          <w:rFonts w:ascii="SutonnyMJ" w:hAnsi="SutonnyMJ" w:cs="SutonnyMJ"/>
          <w:sz w:val="28"/>
          <w:szCs w:val="28"/>
        </w:rPr>
        <w:t>i bv‡gi cwie‡Z©</w:t>
      </w:r>
      <w:r w:rsidR="002F0BEF">
        <w:rPr>
          <w:rFonts w:ascii="SutonnyMJ" w:hAnsi="SutonnyMJ" w:cs="SutonnyMJ"/>
          <w:sz w:val="28"/>
          <w:szCs w:val="28"/>
        </w:rPr>
        <w:t xml:space="preserve"> </w:t>
      </w:r>
      <w:r w:rsidR="00E262D1">
        <w:rPr>
          <w:rFonts w:ascii="SutonnyMJ" w:hAnsi="SutonnyMJ" w:cs="SutonnyMJ"/>
          <w:sz w:val="28"/>
          <w:szCs w:val="28"/>
        </w:rPr>
        <w:t>Avcbv‡`</w:t>
      </w:r>
      <w:r w:rsidR="005C445B">
        <w:rPr>
          <w:rFonts w:ascii="SutonnyMJ" w:hAnsi="SutonnyMJ" w:cs="SutonnyMJ"/>
          <w:sz w:val="28"/>
          <w:szCs w:val="28"/>
        </w:rPr>
        <w:t>i</w:t>
      </w:r>
      <w:r w:rsidR="00E262D1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>wbR</w:t>
      </w:r>
      <w:r w:rsidR="002F0BEF">
        <w:rPr>
          <w:rFonts w:ascii="SutonnyMJ" w:hAnsi="SutonnyMJ" w:cs="SutonnyMJ"/>
          <w:sz w:val="28"/>
          <w:szCs w:val="28"/>
        </w:rPr>
        <w:t xml:space="preserve"> wbR </w:t>
      </w:r>
      <w:r w:rsidR="00B42EDA">
        <w:rPr>
          <w:rFonts w:ascii="SutonnyMJ" w:hAnsi="SutonnyMJ" w:cs="SutonnyMJ"/>
          <w:sz w:val="28"/>
          <w:szCs w:val="28"/>
        </w:rPr>
        <w:t>bv</w:t>
      </w:r>
      <w:r w:rsidRPr="00F032E7">
        <w:rPr>
          <w:rFonts w:ascii="SutonnyMJ" w:hAnsi="SutonnyMJ" w:cs="SutonnyMJ"/>
          <w:sz w:val="28"/>
          <w:szCs w:val="28"/>
        </w:rPr>
        <w:t>g</w:t>
      </w:r>
      <w:r w:rsidR="00B42EDA">
        <w:rPr>
          <w:rFonts w:ascii="SutonnyMJ" w:hAnsi="SutonnyMJ" w:cs="SutonnyMJ"/>
          <w:sz w:val="28"/>
          <w:szCs w:val="28"/>
        </w:rPr>
        <w:t xml:space="preserve"> Rvix</w:t>
      </w:r>
      <w:r w:rsidR="00483C1F" w:rsidRPr="00F032E7">
        <w:rPr>
          <w:rFonts w:ascii="SutonnyMJ" w:hAnsi="SutonnyMJ" w:cs="SutonnyMJ"/>
          <w:sz w:val="28"/>
          <w:szCs w:val="28"/>
        </w:rPr>
        <w:t>KiZt miKvix</w:t>
      </w:r>
      <w:r w:rsidR="00EE70A2">
        <w:rPr>
          <w:rFonts w:ascii="SutonnyMJ" w:hAnsi="SutonnyMJ" w:cs="SutonnyMJ"/>
          <w:sz w:val="28"/>
          <w:szCs w:val="28"/>
        </w:rPr>
        <w:t xml:space="preserve"> avh©¨K…Z </w:t>
      </w:r>
      <w:r w:rsidRPr="00F032E7">
        <w:rPr>
          <w:rFonts w:ascii="SutonnyMJ" w:hAnsi="SutonnyMJ" w:cs="SutonnyMJ"/>
          <w:sz w:val="28"/>
          <w:szCs w:val="28"/>
        </w:rPr>
        <w:t xml:space="preserve"> m¤úwËi  evwl©K </w:t>
      </w:r>
      <w:r w:rsidR="00483C1F" w:rsidRPr="00F032E7">
        <w:rPr>
          <w:rFonts w:ascii="SutonnyMJ" w:hAnsi="SutonnyMJ" w:cs="SutonnyMJ"/>
          <w:sz w:val="28"/>
          <w:szCs w:val="28"/>
        </w:rPr>
        <w:t xml:space="preserve"> LvRbv I Dbœqb Ki cÖ`v‡b</w:t>
      </w:r>
      <w:r w:rsidRPr="00F032E7">
        <w:rPr>
          <w:rFonts w:ascii="SutonnyMJ" w:hAnsi="SutonnyMJ" w:cs="SutonnyMJ"/>
          <w:sz w:val="28"/>
          <w:szCs w:val="28"/>
        </w:rPr>
        <w:t xml:space="preserve"> Ges Ab¨vb¨ ms¯’vi wej cwi‡kva µ‡g</w:t>
      </w:r>
      <w:r w:rsidR="00EB3F24">
        <w:rPr>
          <w:rFonts w:ascii="SutonnyMJ" w:hAnsi="SutonnyMJ" w:cs="SutonnyMJ"/>
          <w:sz w:val="28"/>
          <w:szCs w:val="28"/>
        </w:rPr>
        <w:t xml:space="preserve">  †PK `vwLjv MÖn‡Y </w:t>
      </w:r>
      <w:r w:rsidRPr="00F032E7">
        <w:rPr>
          <w:rFonts w:ascii="SutonnyMJ" w:hAnsi="SutonnyMJ" w:cs="SutonnyMJ"/>
          <w:sz w:val="28"/>
          <w:szCs w:val="28"/>
        </w:rPr>
        <w:t xml:space="preserve"> </w:t>
      </w:r>
      <w:r w:rsidR="00E262D1">
        <w:rPr>
          <w:rFonts w:ascii="SutonnyMJ" w:hAnsi="SutonnyMJ" w:cs="SutonnyMJ"/>
          <w:sz w:val="28"/>
          <w:szCs w:val="28"/>
        </w:rPr>
        <w:t>ivRDK nB‡Z cøvb cvm KivBqv wbqv</w:t>
      </w:r>
      <w:r w:rsidRPr="00F032E7">
        <w:rPr>
          <w:rFonts w:ascii="SutonnyMJ" w:hAnsi="SutonnyMJ" w:cs="SutonnyMJ"/>
          <w:sz w:val="28"/>
          <w:szCs w:val="28"/>
        </w:rPr>
        <w:t xml:space="preserve"> fzwg‡Z k³ `vjvb †KvVv BgviZvw` wbg©vY Kwiqv  </w:t>
      </w:r>
      <w:r w:rsidR="00B42EDA">
        <w:rPr>
          <w:rFonts w:ascii="SutonnyMJ" w:hAnsi="SutonnyMJ" w:cs="SutonnyMJ"/>
          <w:sz w:val="28"/>
          <w:szCs w:val="28"/>
        </w:rPr>
        <w:t>wb‡R emevm Kwiqv</w:t>
      </w:r>
      <w:r w:rsidRPr="00F032E7">
        <w:rPr>
          <w:rFonts w:ascii="SutonnyMJ" w:hAnsi="SutonnyMJ" w:cs="SutonnyMJ"/>
          <w:sz w:val="28"/>
          <w:szCs w:val="28"/>
        </w:rPr>
        <w:t xml:space="preserve"> fvov</w:t>
      </w:r>
      <w:r w:rsidR="00483C1F" w:rsidRPr="00F032E7">
        <w:rPr>
          <w:rFonts w:ascii="SutonnyMJ" w:hAnsi="SutonnyMJ" w:cs="SutonnyMJ"/>
          <w:sz w:val="28"/>
          <w:szCs w:val="28"/>
        </w:rPr>
        <w:t xml:space="preserve">wUqv emvBqv gvwmK fvovi A_© MÖn‡Y </w:t>
      </w:r>
      <w:r w:rsidRPr="00F032E7">
        <w:rPr>
          <w:rFonts w:ascii="SutonnyMJ" w:hAnsi="SutonnyMJ" w:cs="SutonnyMJ"/>
          <w:sz w:val="28"/>
          <w:szCs w:val="28"/>
        </w:rPr>
        <w:t xml:space="preserve">A_ev Avcbv‡`i cÖ‡qvR†b D³ m¤úwË </w:t>
      </w:r>
      <w:r w:rsidR="00E262D1">
        <w:rPr>
          <w:rFonts w:ascii="SutonnyMJ" w:hAnsi="SutonnyMJ" w:cs="SutonnyMJ"/>
          <w:sz w:val="28"/>
          <w:szCs w:val="28"/>
        </w:rPr>
        <w:t>‡h‡Kvb mgq</w:t>
      </w:r>
      <w:r w:rsidRPr="00F032E7">
        <w:rPr>
          <w:rFonts w:ascii="SutonnyMJ" w:hAnsi="SutonnyMJ" w:cs="SutonnyMJ"/>
          <w:sz w:val="28"/>
          <w:szCs w:val="28"/>
        </w:rPr>
        <w:t xml:space="preserve"> `vb, weµq, KU, †i†nb, †nev, jxR, wewbgq, eÜK</w:t>
      </w:r>
      <w:r w:rsidR="001B790F">
        <w:rPr>
          <w:rFonts w:ascii="SutonnyMJ" w:hAnsi="SutonnyMJ" w:cs="SutonnyMJ"/>
          <w:sz w:val="28"/>
          <w:szCs w:val="28"/>
        </w:rPr>
        <w:t>, Avg-‡gv³vi wb‡qvM</w:t>
      </w:r>
      <w:r w:rsidR="00B9745C">
        <w:rPr>
          <w:rFonts w:ascii="SutonnyMJ" w:hAnsi="SutonnyMJ" w:cs="SutonnyMJ"/>
          <w:sz w:val="28"/>
          <w:szCs w:val="28"/>
        </w:rPr>
        <w:t xml:space="preserve"> </w:t>
      </w:r>
      <w:r w:rsidR="001B790F">
        <w:rPr>
          <w:rFonts w:ascii="SutonnyMJ" w:hAnsi="SutonnyMJ" w:cs="SutonnyMJ"/>
          <w:sz w:val="28"/>
          <w:szCs w:val="28"/>
        </w:rPr>
        <w:t xml:space="preserve">µ‡g </w:t>
      </w:r>
      <w:r w:rsidRPr="00F032E7">
        <w:rPr>
          <w:rFonts w:ascii="SutonnyMJ" w:hAnsi="SutonnyMJ" w:cs="SutonnyMJ"/>
          <w:sz w:val="28"/>
          <w:szCs w:val="28"/>
        </w:rPr>
        <w:t>BZ¨vw` me©cÖKvi</w:t>
      </w:r>
      <w:r w:rsidR="001B790F">
        <w:rPr>
          <w:rFonts w:ascii="SutonnyMJ" w:hAnsi="SutonnyMJ" w:cs="SutonnyMJ"/>
          <w:sz w:val="28"/>
          <w:szCs w:val="28"/>
        </w:rPr>
        <w:t xml:space="preserve"> n¯ÍvšÍi I iƒcvšÍ‡ii ÿgZv </w:t>
      </w:r>
      <w:r w:rsidR="00A53A37">
        <w:rPr>
          <w:rFonts w:ascii="SutonnyMJ" w:hAnsi="SutonnyMJ" w:cs="SutonnyMJ"/>
          <w:sz w:val="28"/>
          <w:szCs w:val="28"/>
        </w:rPr>
        <w:t>cÖ‡qv‡M</w:t>
      </w:r>
      <w:r w:rsidR="00B9745C">
        <w:rPr>
          <w:rFonts w:ascii="SutonnyMJ" w:hAnsi="SutonnyMJ" w:cs="SutonnyMJ"/>
          <w:sz w:val="28"/>
          <w:szCs w:val="28"/>
        </w:rPr>
        <w:t xml:space="preserve"> ¯^Z¡</w:t>
      </w:r>
      <w:r w:rsidR="00A53A37">
        <w:rPr>
          <w:rFonts w:ascii="SutonnyMJ" w:hAnsi="SutonnyMJ" w:cs="SutonnyMJ"/>
          <w:sz w:val="28"/>
          <w:szCs w:val="28"/>
        </w:rPr>
        <w:t xml:space="preserve"> </w:t>
      </w:r>
      <w:r w:rsidR="001B790F">
        <w:rPr>
          <w:rFonts w:ascii="SutonnyMJ" w:hAnsi="SutonnyMJ" w:cs="SutonnyMJ"/>
          <w:sz w:val="28"/>
          <w:szCs w:val="28"/>
        </w:rPr>
        <w:t>AR©‡b</w:t>
      </w:r>
      <w:r w:rsidR="00A53A37">
        <w:rPr>
          <w:rFonts w:ascii="SutonnyMJ" w:hAnsi="SutonnyMJ" w:cs="SutonnyMJ"/>
          <w:sz w:val="28"/>
          <w:szCs w:val="28"/>
        </w:rPr>
        <w:t xml:space="preserve"> Kb¨v cyÎ †cŠÎvw`</w:t>
      </w:r>
      <w:r w:rsidRPr="00F032E7">
        <w:rPr>
          <w:rFonts w:ascii="SutonnyMJ" w:hAnsi="SutonnyMJ" w:cs="SutonnyMJ"/>
          <w:sz w:val="28"/>
          <w:szCs w:val="28"/>
        </w:rPr>
        <w:t xml:space="preserve"> IqvwikMY µ‡g cig my‡L †fvM`Lj emevm Kvh©vw` cwiPvjbv Kwi‡Z iwn‡eb I iwn‡eK|  Bnv‡Z</w:t>
      </w:r>
      <w:r w:rsidR="00483C1F" w:rsidRPr="00F032E7">
        <w:rPr>
          <w:rFonts w:ascii="SutonnyMJ" w:hAnsi="SutonnyMJ" w:cs="SutonnyMJ"/>
          <w:sz w:val="28"/>
          <w:szCs w:val="28"/>
        </w:rPr>
        <w:t xml:space="preserve"> Avwg</w:t>
      </w:r>
      <w:r w:rsidRPr="00F032E7">
        <w:rPr>
          <w:rFonts w:ascii="SutonnyMJ" w:hAnsi="SutonnyMJ" w:cs="SutonnyMJ"/>
          <w:sz w:val="28"/>
          <w:szCs w:val="28"/>
        </w:rPr>
        <w:t xml:space="preserve"> `</w:t>
      </w:r>
      <w:r w:rsidR="00483C1F" w:rsidRPr="00F032E7">
        <w:rPr>
          <w:rFonts w:ascii="SutonnyMJ" w:hAnsi="SutonnyMJ" w:cs="SutonnyMJ"/>
          <w:sz w:val="28"/>
          <w:szCs w:val="28"/>
        </w:rPr>
        <w:t>wjj `vÎx</w:t>
      </w:r>
      <w:r w:rsidRPr="00F032E7">
        <w:rPr>
          <w:rFonts w:ascii="SutonnyMJ" w:hAnsi="SutonnyMJ" w:cs="SutonnyMJ"/>
          <w:sz w:val="28"/>
          <w:szCs w:val="28"/>
        </w:rPr>
        <w:t xml:space="preserve"> wKsev Avgvi ¯’jeZ©x  cieZ©x Iqvwik</w:t>
      </w:r>
      <w:r w:rsidR="00483C1F" w:rsidRPr="00F032E7">
        <w:rPr>
          <w:rFonts w:ascii="SutonnyMJ" w:hAnsi="SutonnyMJ" w:cs="SutonnyMJ"/>
          <w:sz w:val="28"/>
          <w:szCs w:val="28"/>
        </w:rPr>
        <w:t>MY</w:t>
      </w:r>
      <w:r w:rsidRPr="00F032E7">
        <w:rPr>
          <w:rFonts w:ascii="SutonnyMJ" w:hAnsi="SutonnyMJ" w:cs="SutonnyMJ"/>
          <w:sz w:val="28"/>
          <w:szCs w:val="28"/>
        </w:rPr>
        <w:t xml:space="preserve"> µ‡g †Kn †Kvb cÖKvi IRi</w:t>
      </w:r>
      <w:r w:rsidR="00483C1F" w:rsidRPr="00F032E7">
        <w:rPr>
          <w:rFonts w:ascii="SutonnyMJ" w:hAnsi="SutonnyMJ" w:cs="SutonnyMJ"/>
          <w:sz w:val="28"/>
          <w:szCs w:val="28"/>
        </w:rPr>
        <w:t>vcwË  `vex `vIqv Kwi‡Z</w:t>
      </w:r>
      <w:r w:rsidRPr="00F032E7">
        <w:rPr>
          <w:rFonts w:ascii="SutonnyMJ" w:hAnsi="SutonnyMJ" w:cs="SutonnyMJ"/>
          <w:sz w:val="28"/>
          <w:szCs w:val="28"/>
        </w:rPr>
        <w:t xml:space="preserve"> </w:t>
      </w:r>
      <w:r w:rsidR="00483C1F" w:rsidRPr="00F032E7">
        <w:rPr>
          <w:rFonts w:ascii="SutonnyMJ" w:hAnsi="SutonnyMJ" w:cs="SutonnyMJ"/>
          <w:sz w:val="28"/>
          <w:szCs w:val="28"/>
        </w:rPr>
        <w:t>cvwi</w:t>
      </w:r>
      <w:r w:rsidRPr="00F032E7">
        <w:rPr>
          <w:rFonts w:ascii="SutonnyMJ" w:hAnsi="SutonnyMJ" w:cs="SutonnyMJ"/>
          <w:sz w:val="28"/>
          <w:szCs w:val="28"/>
        </w:rPr>
        <w:t>ebv| Avi  hw`</w:t>
      </w:r>
      <w:r w:rsidR="00483C1F" w:rsidRPr="00F032E7">
        <w:rPr>
          <w:rFonts w:ascii="SutonnyMJ" w:hAnsi="SutonnyMJ" w:cs="SutonnyMJ"/>
          <w:sz w:val="28"/>
          <w:szCs w:val="28"/>
        </w:rPr>
        <w:t xml:space="preserve"> Avwg</w:t>
      </w:r>
      <w:r w:rsidRPr="00F032E7">
        <w:rPr>
          <w:rFonts w:ascii="SutonnyMJ" w:hAnsi="SutonnyMJ" w:cs="SutonnyMJ"/>
          <w:sz w:val="28"/>
          <w:szCs w:val="28"/>
        </w:rPr>
        <w:t xml:space="preserve"> </w:t>
      </w:r>
      <w:r w:rsidR="00A53A37">
        <w:rPr>
          <w:rFonts w:ascii="SutonnyMJ" w:hAnsi="SutonnyMJ" w:cs="SutonnyMJ"/>
          <w:sz w:val="28"/>
          <w:szCs w:val="28"/>
        </w:rPr>
        <w:t xml:space="preserve"> `wji `vÎx Kwi wKsev</w:t>
      </w:r>
      <w:r w:rsidR="00483C1F" w:rsidRPr="00F032E7">
        <w:rPr>
          <w:rFonts w:ascii="SutonnyMJ" w:hAnsi="SutonnyMJ" w:cs="SutonnyMJ"/>
          <w:sz w:val="28"/>
          <w:szCs w:val="28"/>
        </w:rPr>
        <w:t xml:space="preserve"> Avgvi c‡ÿ †Kn K‡i Zvnv </w:t>
      </w:r>
      <w:r w:rsidR="009F6029">
        <w:rPr>
          <w:rFonts w:ascii="SutonnyMJ" w:hAnsi="SutonnyMJ" w:cs="SutonnyMJ"/>
          <w:sz w:val="28"/>
          <w:szCs w:val="28"/>
        </w:rPr>
        <w:t>me© AvBb Av`vj‡Z AMÖvn¨ bv-gÄyi</w:t>
      </w:r>
      <w:r w:rsidRPr="00F032E7">
        <w:rPr>
          <w:rFonts w:ascii="SutonnyMJ" w:hAnsi="SutonnyMJ" w:cs="SutonnyMJ"/>
          <w:sz w:val="28"/>
          <w:szCs w:val="28"/>
        </w:rPr>
        <w:t xml:space="preserve"> I evwZj ewjqv MY¨ nB‡e I nB‡eK| wb¤œ Zdwmj ewY©Z m¤úwË  Avwg </w:t>
      </w:r>
      <w:r w:rsidR="00483C1F" w:rsidRPr="00F032E7">
        <w:rPr>
          <w:rFonts w:ascii="SutonnyMJ" w:hAnsi="SutonnyMJ" w:cs="SutonnyMJ"/>
          <w:sz w:val="28"/>
          <w:szCs w:val="28"/>
        </w:rPr>
        <w:t xml:space="preserve"> `wjj `vÎx</w:t>
      </w:r>
      <w:r w:rsidRPr="00F032E7">
        <w:rPr>
          <w:rFonts w:ascii="SutonnyMJ" w:hAnsi="SutonnyMJ" w:cs="SutonnyMJ"/>
          <w:sz w:val="28"/>
          <w:szCs w:val="28"/>
        </w:rPr>
        <w:t xml:space="preserve">  BwZc~‡e© Ab¨ †Kv_vI Kvnv‡iv wbKU †Kvb cÖKvi `vb weµq ev n¯ÍvšÍi Kwi bvB ev </w:t>
      </w:r>
      <w:r w:rsidR="00D04D12">
        <w:rPr>
          <w:rFonts w:ascii="SutonnyMJ" w:hAnsi="SutonnyMJ" w:cs="SutonnyMJ"/>
          <w:sz w:val="28"/>
          <w:szCs w:val="28"/>
        </w:rPr>
        <w:t>weµ‡qi Rb¨ evqbv Pzw³‡Z Ave× nq</w:t>
      </w:r>
      <w:r w:rsidRPr="00F032E7">
        <w:rPr>
          <w:rFonts w:ascii="SutonnyMJ" w:hAnsi="SutonnyMJ" w:cs="SutonnyMJ"/>
          <w:sz w:val="28"/>
          <w:szCs w:val="28"/>
        </w:rPr>
        <w:t xml:space="preserve"> nB bvB ev †Kvb miKvix ev Avav-miKvix e¨vsK wKsev †Kvb FY</w:t>
      </w:r>
      <w:r w:rsidR="00BF7D97">
        <w:rPr>
          <w:rFonts w:ascii="SutonnyMJ" w:hAnsi="SutonnyMJ" w:cs="SutonnyMJ"/>
          <w:sz w:val="28"/>
          <w:szCs w:val="28"/>
        </w:rPr>
        <w:t xml:space="preserve"> </w:t>
      </w:r>
      <w:r w:rsidRPr="00F032E7">
        <w:rPr>
          <w:rFonts w:ascii="SutonnyMJ" w:hAnsi="SutonnyMJ" w:cs="SutonnyMJ"/>
          <w:sz w:val="28"/>
          <w:szCs w:val="28"/>
        </w:rPr>
        <w:t xml:space="preserve">`vbKvix ms¯’vq eÜK ivwLqv †Mvc‡b †Kvb FY MÖnY Kwi bvB | </w:t>
      </w:r>
    </w:p>
    <w:p w:rsidR="006230D2" w:rsidRPr="00F032E7" w:rsidRDefault="004949A8" w:rsidP="00E45FF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6230D2" w:rsidRPr="00F032E7">
        <w:rPr>
          <w:rFonts w:ascii="SutonnyMJ" w:hAnsi="SutonnyMJ" w:cs="SutonnyMJ"/>
          <w:sz w:val="28"/>
          <w:szCs w:val="28"/>
        </w:rPr>
        <w:t xml:space="preserve"> hw` </w:t>
      </w:r>
      <w:r w:rsidR="00483C1F" w:rsidRPr="00F032E7">
        <w:rPr>
          <w:rFonts w:ascii="SutonnyMJ" w:hAnsi="SutonnyMJ" w:cs="SutonnyMJ"/>
          <w:sz w:val="28"/>
          <w:szCs w:val="28"/>
        </w:rPr>
        <w:t xml:space="preserve"> GgbwU </w:t>
      </w:r>
      <w:r w:rsidR="006230D2" w:rsidRPr="00F032E7">
        <w:rPr>
          <w:rFonts w:ascii="SutonnyMJ" w:hAnsi="SutonnyMJ" w:cs="SutonnyMJ"/>
          <w:sz w:val="28"/>
          <w:szCs w:val="28"/>
        </w:rPr>
        <w:t>cÖgvwYZ nq, Z‡e Avwg</w:t>
      </w:r>
      <w:r>
        <w:rPr>
          <w:rFonts w:ascii="SutonnyMJ" w:hAnsi="SutonnyMJ" w:cs="SutonnyMJ"/>
          <w:sz w:val="28"/>
          <w:szCs w:val="28"/>
        </w:rPr>
        <w:t xml:space="preserve"> `wji `vÎx </w:t>
      </w:r>
      <w:r w:rsidR="006230D2" w:rsidRPr="00F032E7">
        <w:rPr>
          <w:rFonts w:ascii="SutonnyMJ" w:hAnsi="SutonnyMJ" w:cs="SutonnyMJ"/>
          <w:sz w:val="28"/>
          <w:szCs w:val="28"/>
        </w:rPr>
        <w:t xml:space="preserve"> ev Avgvi IqvwikMY µ‡g cwi‡kva Kwi‡Z eva¨ </w:t>
      </w:r>
      <w:r w:rsidR="00483C1F" w:rsidRPr="00F032E7">
        <w:rPr>
          <w:rFonts w:ascii="SutonnyMJ" w:hAnsi="SutonnyMJ" w:cs="SutonnyMJ"/>
          <w:sz w:val="28"/>
          <w:szCs w:val="28"/>
        </w:rPr>
        <w:t>_vwKe</w:t>
      </w:r>
      <w:r w:rsidR="00BF7D97">
        <w:rPr>
          <w:rFonts w:ascii="SutonnyMJ" w:hAnsi="SutonnyMJ" w:cs="SutonnyMJ"/>
          <w:sz w:val="28"/>
          <w:szCs w:val="28"/>
        </w:rPr>
        <w:t xml:space="preserve"> I</w:t>
      </w:r>
      <w:r w:rsidR="0072690A">
        <w:rPr>
          <w:rFonts w:ascii="SutonnyMJ" w:hAnsi="SutonnyMJ" w:cs="SutonnyMJ"/>
          <w:sz w:val="28"/>
          <w:szCs w:val="28"/>
        </w:rPr>
        <w:t xml:space="preserve"> _vw‡eK Ges</w:t>
      </w:r>
      <w:r w:rsidR="00BF7D97">
        <w:rPr>
          <w:rFonts w:ascii="SutonnyMJ" w:hAnsi="SutonnyMJ" w:cs="SutonnyMJ"/>
          <w:sz w:val="28"/>
          <w:szCs w:val="28"/>
        </w:rPr>
        <w:t xml:space="preserve"> `Ûbxq</w:t>
      </w:r>
      <w:r w:rsidR="0072690A">
        <w:rPr>
          <w:rFonts w:ascii="SutonnyMJ" w:hAnsi="SutonnyMJ" w:cs="SutonnyMJ"/>
          <w:sz w:val="28"/>
          <w:szCs w:val="28"/>
        </w:rPr>
        <w:t xml:space="preserve"> nBe I</w:t>
      </w:r>
      <w:r w:rsidR="00BF7D97">
        <w:rPr>
          <w:rFonts w:ascii="SutonnyMJ" w:hAnsi="SutonnyMJ" w:cs="SutonnyMJ"/>
          <w:sz w:val="28"/>
          <w:szCs w:val="28"/>
        </w:rPr>
        <w:t xml:space="preserve"> nB</w:t>
      </w:r>
      <w:r w:rsidR="0072690A">
        <w:rPr>
          <w:rFonts w:ascii="SutonnyMJ" w:hAnsi="SutonnyMJ" w:cs="SutonnyMJ"/>
          <w:sz w:val="28"/>
          <w:szCs w:val="28"/>
        </w:rPr>
        <w:t>‡</w:t>
      </w:r>
      <w:r w:rsidR="00BF7D97">
        <w:rPr>
          <w:rFonts w:ascii="SutonnyMJ" w:hAnsi="SutonnyMJ" w:cs="SutonnyMJ"/>
          <w:sz w:val="28"/>
          <w:szCs w:val="28"/>
        </w:rPr>
        <w:t>e</w:t>
      </w:r>
      <w:r w:rsidR="0072690A">
        <w:rPr>
          <w:rFonts w:ascii="SutonnyMJ" w:hAnsi="SutonnyMJ" w:cs="SutonnyMJ"/>
          <w:sz w:val="28"/>
          <w:szCs w:val="28"/>
        </w:rPr>
        <w:t>K</w:t>
      </w:r>
      <w:r w:rsidR="00483C1F" w:rsidRPr="00F032E7">
        <w:rPr>
          <w:rFonts w:ascii="SutonnyMJ" w:hAnsi="SutonnyMJ" w:cs="SutonnyMJ"/>
          <w:sz w:val="28"/>
          <w:szCs w:val="28"/>
        </w:rPr>
        <w:t>|</w:t>
      </w:r>
      <w:r w:rsidR="007073F7" w:rsidRPr="00F032E7">
        <w:rPr>
          <w:rFonts w:ascii="SutonnyMJ" w:hAnsi="SutonnyMJ" w:cs="SutonnyMJ"/>
          <w:sz w:val="28"/>
          <w:szCs w:val="28"/>
        </w:rPr>
        <w:t xml:space="preserve"> Zdwmj ewY©Z f~wg</w:t>
      </w:r>
      <w:r w:rsidR="006230D2" w:rsidRPr="00F032E7">
        <w:rPr>
          <w:rFonts w:ascii="SutonnyMJ" w:hAnsi="SutonnyMJ" w:cs="SutonnyMJ"/>
          <w:sz w:val="28"/>
          <w:szCs w:val="28"/>
        </w:rPr>
        <w:t xml:space="preserve"> m¤ú~b© wb`©vqx, </w:t>
      </w:r>
      <w:r w:rsidR="006230D2" w:rsidRPr="00F032E7">
        <w:rPr>
          <w:rFonts w:ascii="SutonnyMJ" w:hAnsi="SutonnyMJ" w:cs="SutonnyMJ"/>
          <w:sz w:val="28"/>
          <w:szCs w:val="28"/>
        </w:rPr>
        <w:lastRenderedPageBreak/>
        <w:t>wb®‹›UK wb‡f©Rvj I `vqgy³ Ae¯’vq Av‡</w:t>
      </w:r>
      <w:r w:rsidR="009E7645">
        <w:rPr>
          <w:rFonts w:ascii="SutonnyMJ" w:hAnsi="SutonnyMJ" w:cs="SutonnyMJ"/>
          <w:sz w:val="28"/>
          <w:szCs w:val="28"/>
        </w:rPr>
        <w:t>Q weavq Avcbviv `wjj MÖwnZvØ‡qi</w:t>
      </w:r>
      <w:r w:rsidR="006230D2" w:rsidRPr="00F032E7">
        <w:rPr>
          <w:rFonts w:ascii="SutonnyMJ" w:hAnsi="SutonnyMJ" w:cs="SutonnyMJ"/>
          <w:sz w:val="28"/>
          <w:szCs w:val="28"/>
        </w:rPr>
        <w:t xml:space="preserve"> wbKU mvd weµq Kwijvg| hw` fwel¨</w:t>
      </w:r>
      <w:r w:rsidR="007073F7" w:rsidRPr="00F032E7">
        <w:rPr>
          <w:rFonts w:ascii="SutonnyMJ" w:hAnsi="SutonnyMJ" w:cs="SutonnyMJ"/>
          <w:sz w:val="28"/>
          <w:szCs w:val="28"/>
        </w:rPr>
        <w:t>‡Z wb¤œ Zdwmj ewY©Z m¤úwË</w:t>
      </w:r>
      <w:r w:rsidR="006230D2" w:rsidRPr="00F032E7">
        <w:rPr>
          <w:rFonts w:ascii="SutonnyMJ" w:hAnsi="SutonnyMJ" w:cs="SutonnyMJ"/>
          <w:sz w:val="28"/>
          <w:szCs w:val="28"/>
        </w:rPr>
        <w:t xml:space="preserve"> Avwg `wjj </w:t>
      </w:r>
      <w:r w:rsidR="007073F7" w:rsidRPr="00F032E7">
        <w:rPr>
          <w:rFonts w:ascii="SutonnyMJ" w:hAnsi="SutonnyMJ" w:cs="SutonnyMJ"/>
          <w:sz w:val="28"/>
          <w:szCs w:val="28"/>
        </w:rPr>
        <w:t>`vÎx</w:t>
      </w:r>
      <w:r w:rsidR="006230D2" w:rsidRPr="00F032E7">
        <w:rPr>
          <w:rFonts w:ascii="SutonnyMJ" w:hAnsi="SutonnyMJ" w:cs="SutonnyMJ"/>
          <w:sz w:val="28"/>
          <w:szCs w:val="28"/>
        </w:rPr>
        <w:t>i Kvi‡Y ‡Kv</w:t>
      </w:r>
      <w:r w:rsidR="007B3027">
        <w:rPr>
          <w:rFonts w:ascii="SutonnyMJ" w:hAnsi="SutonnyMJ" w:cs="SutonnyMJ"/>
          <w:sz w:val="28"/>
          <w:szCs w:val="28"/>
        </w:rPr>
        <w:t>b cÖKvi †fRvj †Mvj‡hvM ev ZÂKZv</w:t>
      </w:r>
      <w:r w:rsidR="006230D2" w:rsidRPr="00F032E7">
        <w:rPr>
          <w:rFonts w:ascii="SutonnyMJ" w:hAnsi="SutonnyMJ" w:cs="SutonnyMJ"/>
          <w:sz w:val="28"/>
          <w:szCs w:val="28"/>
        </w:rPr>
        <w:t xml:space="preserve"> cÖKvk cvq ev Avcb</w:t>
      </w:r>
      <w:r w:rsidR="007073F7" w:rsidRPr="00F032E7">
        <w:rPr>
          <w:rFonts w:ascii="SutonnyMJ" w:hAnsi="SutonnyMJ" w:cs="SutonnyMJ"/>
          <w:sz w:val="28"/>
          <w:szCs w:val="28"/>
        </w:rPr>
        <w:t>v‡`i</w:t>
      </w:r>
      <w:r w:rsidR="006230D2" w:rsidRPr="00F032E7">
        <w:rPr>
          <w:rFonts w:ascii="SutonnyMJ" w:hAnsi="SutonnyMJ" w:cs="SutonnyMJ"/>
          <w:sz w:val="28"/>
          <w:szCs w:val="28"/>
        </w:rPr>
        <w:t xml:space="preserve"> Lwi`v ¯^‡Z¡i ‡Kvb cÖKvi ÿwZ ev</w:t>
      </w:r>
      <w:r w:rsidR="007073F7" w:rsidRPr="00F032E7">
        <w:rPr>
          <w:rFonts w:ascii="SutonnyMJ" w:hAnsi="SutonnyMJ" w:cs="SutonnyMJ"/>
          <w:sz w:val="28"/>
          <w:szCs w:val="28"/>
        </w:rPr>
        <w:t xml:space="preserve"> nvwb N‡U wKsev `L‡j</w:t>
      </w:r>
      <w:r w:rsidR="006230D2" w:rsidRPr="00F032E7">
        <w:rPr>
          <w:rFonts w:ascii="SutonnyMJ" w:hAnsi="SutonnyMJ" w:cs="SutonnyMJ"/>
          <w:sz w:val="28"/>
          <w:szCs w:val="28"/>
        </w:rPr>
        <w:t xml:space="preserve"> weNœZvi m„wó nq, </w:t>
      </w:r>
      <w:r w:rsidR="007073F7" w:rsidRPr="00F032E7">
        <w:rPr>
          <w:rFonts w:ascii="SutonnyMJ" w:hAnsi="SutonnyMJ" w:cs="SutonnyMJ"/>
          <w:sz w:val="28"/>
          <w:szCs w:val="28"/>
        </w:rPr>
        <w:t>Z‡e</w:t>
      </w:r>
      <w:r w:rsidR="006230D2" w:rsidRPr="00F032E7">
        <w:rPr>
          <w:rFonts w:ascii="SutonnyMJ" w:hAnsi="SutonnyMJ" w:cs="SutonnyMJ"/>
          <w:sz w:val="28"/>
          <w:szCs w:val="28"/>
        </w:rPr>
        <w:t xml:space="preserve"> Avcbv</w:t>
      </w:r>
      <w:r w:rsidR="007073F7" w:rsidRPr="00F032E7">
        <w:rPr>
          <w:rFonts w:ascii="SutonnyMJ" w:hAnsi="SutonnyMJ" w:cs="SutonnyMJ"/>
          <w:sz w:val="28"/>
          <w:szCs w:val="28"/>
        </w:rPr>
        <w:t>‡`</w:t>
      </w:r>
      <w:r w:rsidR="006230D2" w:rsidRPr="00F032E7">
        <w:rPr>
          <w:rFonts w:ascii="SutonnyMJ" w:hAnsi="SutonnyMJ" w:cs="SutonnyMJ"/>
          <w:sz w:val="28"/>
          <w:szCs w:val="28"/>
        </w:rPr>
        <w:t xml:space="preserve">i Lwi`v g~‡j¨i  mgy`q UvKv </w:t>
      </w:r>
      <w:r w:rsidR="007073F7" w:rsidRPr="00F032E7">
        <w:rPr>
          <w:rFonts w:ascii="SutonnyMJ" w:hAnsi="SutonnyMJ" w:cs="SutonnyMJ"/>
          <w:sz w:val="28"/>
          <w:szCs w:val="28"/>
        </w:rPr>
        <w:t>cqmv</w:t>
      </w:r>
      <w:r w:rsidR="006230D2" w:rsidRPr="00F032E7">
        <w:rPr>
          <w:rFonts w:ascii="SutonnyMJ" w:hAnsi="SutonnyMJ" w:cs="SutonnyMJ"/>
          <w:sz w:val="28"/>
          <w:szCs w:val="28"/>
        </w:rPr>
        <w:t xml:space="preserve"> Dchy³ ÿwZ c~iY</w:t>
      </w:r>
      <w:r w:rsidR="007073F7" w:rsidRPr="00F032E7">
        <w:rPr>
          <w:rFonts w:ascii="SutonnyMJ" w:hAnsi="SutonnyMJ" w:cs="SutonnyMJ"/>
          <w:sz w:val="28"/>
          <w:szCs w:val="28"/>
        </w:rPr>
        <w:t xml:space="preserve"> mn †dir cÖ`v‡b Avwg  `wjj  `vÎx</w:t>
      </w:r>
      <w:r w:rsidR="008A2787">
        <w:rPr>
          <w:rFonts w:ascii="SutonnyMJ" w:hAnsi="SutonnyMJ" w:cs="SutonnyMJ"/>
          <w:sz w:val="28"/>
          <w:szCs w:val="28"/>
        </w:rPr>
        <w:t xml:space="preserve"> </w:t>
      </w:r>
      <w:r w:rsidR="006230D2" w:rsidRPr="00F032E7">
        <w:rPr>
          <w:rFonts w:ascii="SutonnyMJ" w:hAnsi="SutonnyMJ" w:cs="SutonnyMJ"/>
          <w:sz w:val="28"/>
          <w:szCs w:val="28"/>
        </w:rPr>
        <w:t xml:space="preserve"> ev</w:t>
      </w:r>
      <w:r w:rsidR="008A2787">
        <w:rPr>
          <w:rFonts w:ascii="SutonnyMJ" w:hAnsi="SutonnyMJ" w:cs="SutonnyMJ"/>
          <w:sz w:val="28"/>
          <w:szCs w:val="28"/>
        </w:rPr>
        <w:t xml:space="preserve"> </w:t>
      </w:r>
      <w:r w:rsidR="006230D2" w:rsidRPr="00F032E7">
        <w:rPr>
          <w:rFonts w:ascii="SutonnyMJ" w:hAnsi="SutonnyMJ" w:cs="SutonnyMJ"/>
          <w:sz w:val="28"/>
          <w:szCs w:val="28"/>
        </w:rPr>
        <w:t xml:space="preserve"> Avgvi ¯’jeZx, cieZ©x  Iqvwik MYµ‡g  AvBbZ</w:t>
      </w:r>
      <w:r w:rsidR="00A451FB" w:rsidRPr="00F032E7">
        <w:rPr>
          <w:rFonts w:ascii="SutonnyMJ" w:hAnsi="SutonnyMJ" w:cs="SutonnyMJ"/>
          <w:sz w:val="28"/>
          <w:szCs w:val="28"/>
        </w:rPr>
        <w:t>t</w:t>
      </w:r>
      <w:r w:rsidR="006230D2" w:rsidRPr="00F032E7">
        <w:rPr>
          <w:rFonts w:ascii="SutonnyMJ" w:hAnsi="SutonnyMJ" w:cs="SutonnyMJ"/>
          <w:sz w:val="28"/>
          <w:szCs w:val="28"/>
        </w:rPr>
        <w:t xml:space="preserve"> </w:t>
      </w:r>
      <w:r w:rsidR="008A2787">
        <w:rPr>
          <w:rFonts w:ascii="SutonnyMJ" w:hAnsi="SutonnyMJ" w:cs="SutonnyMJ"/>
          <w:sz w:val="28"/>
          <w:szCs w:val="28"/>
        </w:rPr>
        <w:t xml:space="preserve"> †dir cÖ`v‡b  </w:t>
      </w:r>
      <w:r w:rsidR="00B42EDA">
        <w:rPr>
          <w:rFonts w:ascii="SutonnyMJ" w:hAnsi="SutonnyMJ" w:cs="SutonnyMJ"/>
          <w:sz w:val="28"/>
          <w:szCs w:val="28"/>
        </w:rPr>
        <w:t>eva¨ _vwKjvg ev `vqx iwnjvg |</w:t>
      </w:r>
      <w:r w:rsidR="006230D2" w:rsidRPr="00F032E7">
        <w:rPr>
          <w:rFonts w:ascii="SutonnyMJ" w:hAnsi="SutonnyMJ" w:cs="SutonnyMJ"/>
          <w:sz w:val="28"/>
          <w:szCs w:val="28"/>
        </w:rPr>
        <w:t xml:space="preserve"> D‡jøL _v‡K †h, AÎ mvd Kejv </w:t>
      </w:r>
      <w:r w:rsidR="00980CBC">
        <w:rPr>
          <w:rFonts w:ascii="SutonnyMJ" w:hAnsi="SutonnyMJ" w:cs="SutonnyMJ"/>
          <w:sz w:val="28"/>
          <w:szCs w:val="28"/>
        </w:rPr>
        <w:t>`wj‡ji</w:t>
      </w:r>
      <w:r w:rsidR="009E7645">
        <w:rPr>
          <w:rFonts w:ascii="SutonnyMJ" w:hAnsi="SutonnyMJ" w:cs="SutonnyMJ"/>
          <w:sz w:val="28"/>
          <w:szCs w:val="28"/>
        </w:rPr>
        <w:t xml:space="preserve"> gvwjKv</w:t>
      </w:r>
      <w:r w:rsidR="00B42EDA">
        <w:rPr>
          <w:rFonts w:ascii="SutonnyMJ" w:hAnsi="SutonnyMJ" w:cs="SutonnyMJ"/>
          <w:sz w:val="28"/>
          <w:szCs w:val="28"/>
        </w:rPr>
        <w:t>bv</w:t>
      </w:r>
      <w:r w:rsidR="00342196">
        <w:rPr>
          <w:rFonts w:ascii="SutonnyMJ" w:hAnsi="SutonnyMJ" w:cs="SutonnyMJ"/>
          <w:sz w:val="28"/>
          <w:szCs w:val="28"/>
        </w:rPr>
        <w:t xml:space="preserve"> UvB‡Uj weei‡Y ev Zdwm‡j </w:t>
      </w:r>
      <w:r w:rsidR="006230D2" w:rsidRPr="00F032E7">
        <w:rPr>
          <w:rFonts w:ascii="SutonnyMJ" w:hAnsi="SutonnyMJ" w:cs="SutonnyMJ"/>
          <w:sz w:val="28"/>
          <w:szCs w:val="28"/>
        </w:rPr>
        <w:t xml:space="preserve"> †gŠRv `vM, LwZqv‡b †Kv_vI †Kvb cÖKvi</w:t>
      </w:r>
      <w:r w:rsidR="009E7645">
        <w:rPr>
          <w:rFonts w:ascii="SutonnyMJ" w:hAnsi="SutonnyMJ" w:cs="SutonnyMJ"/>
          <w:sz w:val="28"/>
          <w:szCs w:val="28"/>
        </w:rPr>
        <w:t xml:space="preserve"> Awb”QvK…Z fzjÎæwU aiv c‡o wKsev cwijwÿZ nq, Zvnv nB‡j AÎ mvd Kejv `wj‡ji †Kvb</w:t>
      </w:r>
      <w:r w:rsidR="00A451FB" w:rsidRPr="00F032E7">
        <w:rPr>
          <w:rFonts w:ascii="SutonnyMJ" w:hAnsi="SutonnyMJ" w:cs="SutonnyMJ"/>
          <w:sz w:val="28"/>
          <w:szCs w:val="28"/>
        </w:rPr>
        <w:t xml:space="preserve"> ÿwZ</w:t>
      </w:r>
      <w:r w:rsidR="00980CBC">
        <w:rPr>
          <w:rFonts w:ascii="SutonnyMJ" w:hAnsi="SutonnyMJ" w:cs="SutonnyMJ"/>
          <w:sz w:val="28"/>
          <w:szCs w:val="28"/>
        </w:rPr>
        <w:t xml:space="preserve"> nB‡e bv</w:t>
      </w:r>
      <w:r w:rsidR="00A451FB" w:rsidRPr="00F032E7">
        <w:rPr>
          <w:rFonts w:ascii="SutonnyMJ" w:hAnsi="SutonnyMJ" w:cs="SutonnyMJ"/>
          <w:sz w:val="28"/>
          <w:szCs w:val="28"/>
        </w:rPr>
        <w:t>,</w:t>
      </w:r>
      <w:r w:rsidR="006230D2" w:rsidRPr="00F032E7">
        <w:rPr>
          <w:rFonts w:ascii="SutonnyMJ" w:hAnsi="SutonnyMJ" w:cs="SutonnyMJ"/>
          <w:sz w:val="28"/>
          <w:szCs w:val="28"/>
        </w:rPr>
        <w:t xml:space="preserve"> ev evwZj nB‡e bv |  eis A</w:t>
      </w:r>
      <w:r w:rsidR="00933205">
        <w:rPr>
          <w:rFonts w:ascii="SutonnyMJ" w:hAnsi="SutonnyMJ" w:cs="SutonnyMJ"/>
          <w:sz w:val="28"/>
          <w:szCs w:val="28"/>
        </w:rPr>
        <w:t>vwg</w:t>
      </w:r>
      <w:r w:rsidR="006230D2" w:rsidRPr="00F032E7">
        <w:rPr>
          <w:rFonts w:ascii="SutonnyMJ" w:hAnsi="SutonnyMJ" w:cs="SutonnyMJ"/>
          <w:sz w:val="28"/>
          <w:szCs w:val="28"/>
        </w:rPr>
        <w:t xml:space="preserve"> `wjj `v</w:t>
      </w:r>
      <w:r w:rsidR="00A451FB" w:rsidRPr="00F032E7">
        <w:rPr>
          <w:rFonts w:ascii="SutonnyMJ" w:hAnsi="SutonnyMJ" w:cs="SutonnyMJ"/>
          <w:sz w:val="28"/>
          <w:szCs w:val="28"/>
        </w:rPr>
        <w:t>Îx</w:t>
      </w:r>
      <w:r w:rsidR="006230D2" w:rsidRPr="00F032E7">
        <w:rPr>
          <w:rFonts w:ascii="SutonnyMJ" w:hAnsi="SutonnyMJ" w:cs="SutonnyMJ"/>
          <w:sz w:val="28"/>
          <w:szCs w:val="28"/>
        </w:rPr>
        <w:t xml:space="preserve"> Avcbv‡`i Zje gvwdK mswkøó mve-‡iwRwóª Awd‡m nvwRi nBqv D‡jøwLZ f~‡ji ï× cwiPq</w:t>
      </w:r>
      <w:r w:rsidR="00A451FB" w:rsidRPr="00F032E7">
        <w:rPr>
          <w:rFonts w:ascii="SutonnyMJ" w:hAnsi="SutonnyMJ" w:cs="SutonnyMJ"/>
          <w:sz w:val="28"/>
          <w:szCs w:val="28"/>
        </w:rPr>
        <w:t xml:space="preserve"> w`qv</w:t>
      </w:r>
      <w:r w:rsidR="006230D2" w:rsidRPr="00F032E7">
        <w:rPr>
          <w:rFonts w:ascii="SutonnyMJ" w:hAnsi="SutonnyMJ" w:cs="SutonnyMJ"/>
          <w:sz w:val="28"/>
          <w:szCs w:val="28"/>
        </w:rPr>
        <w:t xml:space="preserve"> GKwU ågms‡kvab ev †NvlYv cÎ `wjj Avwg ev Avgvi Iqvwik MYµ‡g </w:t>
      </w:r>
      <w:r w:rsidR="00933205">
        <w:rPr>
          <w:rFonts w:ascii="SutonnyMJ" w:hAnsi="SutonnyMJ" w:cs="SutonnyMJ"/>
          <w:sz w:val="28"/>
          <w:szCs w:val="28"/>
        </w:rPr>
        <w:t>Avcbv‡`</w:t>
      </w:r>
      <w:r w:rsidR="00980CBC">
        <w:rPr>
          <w:rFonts w:ascii="SutonnyMJ" w:hAnsi="SutonnyMJ" w:cs="SutonnyMJ"/>
          <w:sz w:val="28"/>
          <w:szCs w:val="28"/>
        </w:rPr>
        <w:t>i</w:t>
      </w:r>
      <w:r w:rsidR="00933205">
        <w:rPr>
          <w:rFonts w:ascii="SutonnyMJ" w:hAnsi="SutonnyMJ" w:cs="SutonnyMJ"/>
          <w:sz w:val="28"/>
          <w:szCs w:val="28"/>
        </w:rPr>
        <w:t xml:space="preserve"> eive‡i </w:t>
      </w:r>
      <w:r w:rsidR="006230D2" w:rsidRPr="00F032E7">
        <w:rPr>
          <w:rFonts w:ascii="SutonnyMJ" w:hAnsi="SutonnyMJ" w:cs="SutonnyMJ"/>
          <w:sz w:val="28"/>
          <w:szCs w:val="28"/>
        </w:rPr>
        <w:t>†iwRwóª Kwiqv w`‡Z eva¨ iwnjvg I iwn‡jK| D³ åg</w:t>
      </w:r>
      <w:r w:rsidR="00A451FB" w:rsidRPr="00F032E7">
        <w:rPr>
          <w:rFonts w:ascii="SutonnyMJ" w:hAnsi="SutonnyMJ" w:cs="SutonnyMJ"/>
          <w:sz w:val="28"/>
          <w:szCs w:val="28"/>
        </w:rPr>
        <w:t>ms‡kvab ev †NvlYv cÎ `wjj g~j</w:t>
      </w:r>
      <w:r w:rsidR="006230D2" w:rsidRPr="00F032E7">
        <w:rPr>
          <w:rFonts w:ascii="SutonnyMJ" w:hAnsi="SutonnyMJ" w:cs="SutonnyMJ"/>
          <w:sz w:val="28"/>
          <w:szCs w:val="28"/>
        </w:rPr>
        <w:t xml:space="preserve"> mvd `wj‡ji GKvsk ewjqv M</w:t>
      </w:r>
      <w:r w:rsidR="006230D2" w:rsidRPr="00F032E7">
        <w:rPr>
          <w:rFonts w:ascii="SutonnyMJ" w:hAnsi="SutonnyMJ" w:cs="SutonnyMJ"/>
          <w:b/>
          <w:sz w:val="28"/>
          <w:szCs w:val="28"/>
        </w:rPr>
        <w:t>Y</w:t>
      </w:r>
      <w:r w:rsidR="006230D2" w:rsidRPr="00F032E7">
        <w:rPr>
          <w:rFonts w:ascii="SutonnyMJ" w:hAnsi="SutonnyMJ" w:cs="SutonnyMJ"/>
          <w:sz w:val="28"/>
          <w:szCs w:val="28"/>
        </w:rPr>
        <w:t>¨ nB‡e| AÎ mvd Kejv `wjj me©ve¯’vq AUzU I ejer _vwK‡e|</w:t>
      </w:r>
      <w:r w:rsidR="006230D2" w:rsidRPr="00F032E7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451FB" w:rsidRPr="00F032E7">
        <w:rPr>
          <w:rFonts w:ascii="SutonnyMJ" w:hAnsi="SutonnyMJ"/>
          <w:sz w:val="28"/>
          <w:szCs w:val="28"/>
        </w:rPr>
        <w:t xml:space="preserve">                      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Òn¯ÍvšÍwiZ f~wgi ¯^Z¡, ¯^v_© `Lj m¤ú‡K© †Kvb wg_¨vPvi ev mZ¨ †Mvcb Kwievi Kvi‡Y Avcwb</w:t>
      </w:r>
      <w:r w:rsidR="00A36A3B" w:rsidRPr="00F032E7">
        <w:rPr>
          <w:rFonts w:ascii="SutonnyMJ" w:hAnsi="SutonnyMJ"/>
          <w:sz w:val="28"/>
          <w:szCs w:val="28"/>
        </w:rPr>
        <w:t>/ Avcbviv</w:t>
      </w:r>
      <w:r w:rsidRPr="00F032E7">
        <w:rPr>
          <w:rFonts w:ascii="SutonnyMJ" w:hAnsi="SutonnyMJ"/>
          <w:sz w:val="28"/>
          <w:szCs w:val="28"/>
        </w:rPr>
        <w:t xml:space="preserve"> `wjj MÖwnZv ÿwZMÖ¯’ nB‡j ÿqÿwZ mn `wj‡j cÖ`wk©Z g~j¨ †dir cÖ`v‡b eva¨ _vwKe</w:t>
      </w:r>
      <w:proofErr w:type="gramStart"/>
      <w:r w:rsidRPr="00F032E7">
        <w:rPr>
          <w:rFonts w:ascii="SutonnyMJ" w:hAnsi="SutonnyMJ"/>
          <w:sz w:val="28"/>
          <w:szCs w:val="28"/>
        </w:rPr>
        <w:t>,Ges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K…Z Aciv‡ai Rb¨ AvBbZ t `Ûbxq nBe I nB‡eKÒ|     </w:t>
      </w:r>
    </w:p>
    <w:p w:rsidR="006230D2" w:rsidRPr="00F032E7" w:rsidRDefault="006230D2" w:rsidP="006230D2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GZØv‡_© ‡m”Qvq ¯^-Áv‡b my¯’ kix‡i A‡b¨i webv civg‡k© AÎ mvd Kejv `wjj cvV </w:t>
      </w:r>
      <w:proofErr w:type="gramStart"/>
      <w:r w:rsidRPr="00F032E7">
        <w:rPr>
          <w:rFonts w:ascii="SutonnyMJ" w:hAnsi="SutonnyMJ" w:cs="SutonnyMJ"/>
          <w:sz w:val="28"/>
          <w:szCs w:val="28"/>
        </w:rPr>
        <w:t>Kwiqv  Dnvi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 welq gg©v_© AeMZ nBqv </w:t>
      </w:r>
      <w:r w:rsidR="00484792" w:rsidRPr="00F032E7">
        <w:rPr>
          <w:rFonts w:ascii="SutonnyMJ" w:hAnsi="SutonnyMJ" w:cs="SutonnyMJ"/>
          <w:sz w:val="28"/>
          <w:szCs w:val="28"/>
        </w:rPr>
        <w:t>Avgvi</w:t>
      </w:r>
      <w:r w:rsidRPr="00F032E7">
        <w:rPr>
          <w:rFonts w:ascii="SutonnyMJ" w:hAnsi="SutonnyMJ" w:cs="SutonnyMJ"/>
          <w:sz w:val="28"/>
          <w:szCs w:val="28"/>
        </w:rPr>
        <w:t xml:space="preserve"> wb‡Ri w¯’i eyw×‡Z Avcb</w:t>
      </w:r>
      <w:r w:rsidR="0087681B" w:rsidRPr="00F032E7">
        <w:rPr>
          <w:rFonts w:ascii="SutonnyMJ" w:hAnsi="SutonnyMJ" w:cs="SutonnyMJ"/>
          <w:sz w:val="28"/>
          <w:szCs w:val="28"/>
        </w:rPr>
        <w:t>v</w:t>
      </w:r>
      <w:r w:rsidRPr="00F032E7">
        <w:rPr>
          <w:rFonts w:ascii="SutonnyMJ" w:hAnsi="SutonnyMJ" w:cs="SutonnyMJ"/>
          <w:sz w:val="28"/>
          <w:szCs w:val="28"/>
        </w:rPr>
        <w:t>iv `wjj MÖwnZvØ‡qi eive‡i mwn m¤úv`b</w:t>
      </w:r>
      <w:r w:rsidR="00484792" w:rsidRPr="00F032E7">
        <w:rPr>
          <w:rFonts w:ascii="SutonnyMJ" w:hAnsi="SutonnyMJ" w:cs="SutonnyMJ"/>
          <w:sz w:val="28"/>
          <w:szCs w:val="28"/>
        </w:rPr>
        <w:t xml:space="preserve"> I †iwRw÷ª </w:t>
      </w:r>
      <w:r w:rsidRPr="00F032E7">
        <w:rPr>
          <w:rFonts w:ascii="SutonnyMJ" w:hAnsi="SutonnyMJ" w:cs="SutonnyMJ"/>
          <w:sz w:val="28"/>
          <w:szCs w:val="28"/>
        </w:rPr>
        <w:t xml:space="preserve"> Kwiqv  w`jvg|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8|GKvwaK †µZv/ MÖwnZv / MÖwnÎxi †ÿ‡Î µqK…Z AwR©Z Rwgi/ m¤úwËi nvivnvwi gvwjKvbvi weeiYt</w:t>
      </w:r>
      <w:proofErr w:type="gramStart"/>
      <w:r w:rsidRPr="00F032E7">
        <w:rPr>
          <w:rFonts w:ascii="SutonnyMJ" w:hAnsi="SutonnyMJ"/>
          <w:sz w:val="28"/>
          <w:szCs w:val="28"/>
        </w:rPr>
        <w:t>-  cÖ</w:t>
      </w:r>
      <w:proofErr w:type="gramEnd"/>
      <w:r w:rsidRPr="00F032E7">
        <w:rPr>
          <w:rFonts w:ascii="SutonnyMJ" w:hAnsi="SutonnyMJ"/>
          <w:sz w:val="28"/>
          <w:szCs w:val="28"/>
        </w:rPr>
        <w:t>‡hvR¨ |</w:t>
      </w:r>
    </w:p>
    <w:tbl>
      <w:tblPr>
        <w:tblStyle w:val="TableGrid"/>
        <w:tblW w:w="0" w:type="auto"/>
        <w:tblLook w:val="04A0"/>
      </w:tblPr>
      <w:tblGrid>
        <w:gridCol w:w="2532"/>
        <w:gridCol w:w="4766"/>
        <w:gridCol w:w="1702"/>
      </w:tblGrid>
      <w:tr w:rsidR="006230D2" w:rsidRPr="00F032E7" w:rsidTr="0057267D">
        <w:tc>
          <w:tcPr>
            <w:tcW w:w="2643" w:type="dxa"/>
          </w:tcPr>
          <w:p w:rsidR="006230D2" w:rsidRPr="00F032E7" w:rsidRDefault="006230D2" w:rsidP="0057267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MÖwnZv M‡Yi bvg</w:t>
            </w:r>
          </w:p>
        </w:tc>
        <w:tc>
          <w:tcPr>
            <w:tcW w:w="5025" w:type="dxa"/>
          </w:tcPr>
          <w:p w:rsidR="006230D2" w:rsidRPr="00F032E7" w:rsidRDefault="006230D2" w:rsidP="0057267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Lwi`vK…Z m¤úwËi cwigvY</w:t>
            </w:r>
          </w:p>
        </w:tc>
        <w:tc>
          <w:tcPr>
            <w:tcW w:w="1764" w:type="dxa"/>
          </w:tcPr>
          <w:p w:rsidR="006230D2" w:rsidRPr="00F032E7" w:rsidRDefault="006230D2" w:rsidP="0057267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wnm¨v</w:t>
            </w:r>
          </w:p>
        </w:tc>
      </w:tr>
      <w:tr w:rsidR="006230D2" w:rsidRPr="00F032E7" w:rsidTr="0057267D">
        <w:tc>
          <w:tcPr>
            <w:tcW w:w="2643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1| †gvt †njvj DwÏb </w:t>
            </w:r>
          </w:p>
        </w:tc>
        <w:tc>
          <w:tcPr>
            <w:tcW w:w="5025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0247.50 (`yBkZ mv‡o mvZ Pwjøk ) AhyZvsk gvÎ| </w:t>
            </w:r>
          </w:p>
        </w:tc>
        <w:tc>
          <w:tcPr>
            <w:tcW w:w="1764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50%</w:t>
            </w:r>
          </w:p>
        </w:tc>
      </w:tr>
      <w:tr w:rsidR="006230D2" w:rsidRPr="00F032E7" w:rsidTr="0057267D">
        <w:tc>
          <w:tcPr>
            <w:tcW w:w="2643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2| †gvnv¤§` gCb DwÏb</w:t>
            </w:r>
          </w:p>
        </w:tc>
        <w:tc>
          <w:tcPr>
            <w:tcW w:w="5025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0247.50 (`yBkZ mv‡o mvZ Pwjøk ) AhyZvsk gvÎ| </w:t>
            </w:r>
          </w:p>
        </w:tc>
        <w:tc>
          <w:tcPr>
            <w:tcW w:w="1764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50%</w:t>
            </w:r>
          </w:p>
        </w:tc>
      </w:tr>
      <w:tr w:rsidR="006230D2" w:rsidRPr="00F032E7" w:rsidTr="0057267D">
        <w:tc>
          <w:tcPr>
            <w:tcW w:w="2643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                      ‡gvU =</w:t>
            </w:r>
          </w:p>
        </w:tc>
        <w:tc>
          <w:tcPr>
            <w:tcW w:w="5025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049500 (PvwikZ cuPvbeŸB) AhyZvsk</w:t>
            </w:r>
            <w:r w:rsidR="00342196">
              <w:rPr>
                <w:rFonts w:ascii="SutonnyMJ" w:hAnsi="SutonnyMJ"/>
                <w:sz w:val="28"/>
                <w:szCs w:val="28"/>
              </w:rPr>
              <w:t xml:space="preserve">            </w:t>
            </w:r>
          </w:p>
        </w:tc>
        <w:tc>
          <w:tcPr>
            <w:tcW w:w="1764" w:type="dxa"/>
          </w:tcPr>
          <w:p w:rsidR="006230D2" w:rsidRPr="00F032E7" w:rsidRDefault="006230D2" w:rsidP="0057267D">
            <w:pPr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100%</w:t>
            </w:r>
          </w:p>
        </w:tc>
      </w:tr>
    </w:tbl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9|GKvwaK we‡µZv/ `vZv/ `vÎxi †ÿ‡Î n¯ÍvšÍwiZ Rwgi nvivnvwi gvwjKvbvi weeiYt- cÖ‡hvR¨ bq|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10| `wjj m¤úv`‡bi Zvw</w:t>
      </w:r>
      <w:r w:rsidR="003453DB" w:rsidRPr="00F032E7">
        <w:rPr>
          <w:rFonts w:ascii="SutonnyMJ" w:hAnsi="SutonnyMJ"/>
          <w:sz w:val="28"/>
          <w:szCs w:val="28"/>
        </w:rPr>
        <w:t>iL (evsjv I Bs‡iwR</w:t>
      </w:r>
      <w:proofErr w:type="gramStart"/>
      <w:r w:rsidR="003453DB" w:rsidRPr="00F032E7">
        <w:rPr>
          <w:rFonts w:ascii="SutonnyMJ" w:hAnsi="SutonnyMJ"/>
          <w:sz w:val="28"/>
          <w:szCs w:val="28"/>
        </w:rPr>
        <w:t>)t</w:t>
      </w:r>
      <w:proofErr w:type="gramEnd"/>
      <w:r w:rsidR="003453DB" w:rsidRPr="00F032E7">
        <w:rPr>
          <w:rFonts w:ascii="SutonnyMJ" w:hAnsi="SutonnyMJ"/>
          <w:sz w:val="28"/>
          <w:szCs w:val="28"/>
        </w:rPr>
        <w:t>- evsjv 1425</w:t>
      </w:r>
      <w:r w:rsidRPr="00F032E7">
        <w:rPr>
          <w:rFonts w:ascii="SutonnyMJ" w:hAnsi="SutonnyMJ"/>
          <w:sz w:val="28"/>
          <w:szCs w:val="28"/>
        </w:rPr>
        <w:t xml:space="preserve"> m‡bi </w:t>
      </w:r>
    </w:p>
    <w:p w:rsidR="006230D2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                           </w:t>
      </w:r>
      <w:r w:rsidR="003453DB" w:rsidRPr="00F032E7">
        <w:rPr>
          <w:rFonts w:ascii="SutonnyMJ" w:hAnsi="SutonnyMJ"/>
          <w:sz w:val="28"/>
          <w:szCs w:val="28"/>
        </w:rPr>
        <w:t xml:space="preserve">                     Bs‡iwR 2019</w:t>
      </w:r>
      <w:r w:rsidRPr="00F032E7">
        <w:rPr>
          <w:rFonts w:ascii="SutonnyMJ" w:hAnsi="SutonnyMJ"/>
          <w:sz w:val="28"/>
          <w:szCs w:val="28"/>
        </w:rPr>
        <w:t xml:space="preserve"> mv‡ji</w:t>
      </w:r>
    </w:p>
    <w:p w:rsidR="00C21706" w:rsidRPr="00F032E7" w:rsidRDefault="00C21706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11| </w:t>
      </w:r>
      <w:r w:rsidRPr="00F032E7">
        <w:rPr>
          <w:rFonts w:ascii="SutonnyMJ" w:hAnsi="SutonnyMJ"/>
          <w:b/>
          <w:bCs/>
          <w:sz w:val="28"/>
          <w:szCs w:val="28"/>
          <w:u w:val="single"/>
        </w:rPr>
        <w:t>m¤úwËi Zdwmj cwiPqt-</w:t>
      </w:r>
    </w:p>
    <w:p w:rsidR="006230D2" w:rsidRPr="00F032E7" w:rsidRDefault="00BE1D56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>
        <w:rPr>
          <w:rFonts w:ascii="SutonnyMJ" w:hAnsi="SutonnyMJ"/>
          <w:sz w:val="28"/>
          <w:szCs w:val="28"/>
        </w:rPr>
        <w:t>wRjv-XvKv</w:t>
      </w:r>
      <w:proofErr w:type="gramEnd"/>
      <w:r>
        <w:rPr>
          <w:rFonts w:ascii="SutonnyMJ" w:hAnsi="SutonnyMJ"/>
          <w:sz w:val="28"/>
          <w:szCs w:val="28"/>
        </w:rPr>
        <w:t xml:space="preserve"> _vbv-</w:t>
      </w:r>
      <w:r w:rsidR="006230D2" w:rsidRPr="00F032E7">
        <w:rPr>
          <w:rFonts w:ascii="SutonnyMJ" w:hAnsi="SutonnyMJ"/>
          <w:sz w:val="28"/>
          <w:szCs w:val="28"/>
        </w:rPr>
        <w:t xml:space="preserve">mv‡eK </w:t>
      </w:r>
      <w:r w:rsidR="002376FC" w:rsidRPr="00F032E7">
        <w:rPr>
          <w:rFonts w:ascii="SutonnyMJ" w:hAnsi="SutonnyMJ"/>
          <w:sz w:val="28"/>
          <w:szCs w:val="28"/>
        </w:rPr>
        <w:t>‡KivbxMÄ,</w:t>
      </w:r>
      <w:r w:rsidR="006230D2" w:rsidRPr="00F032E7">
        <w:rPr>
          <w:rFonts w:ascii="SutonnyMJ" w:hAnsi="SutonnyMJ"/>
          <w:sz w:val="28"/>
          <w:szCs w:val="28"/>
        </w:rPr>
        <w:t>†ZRMuvI,</w:t>
      </w:r>
      <w:r w:rsidR="00A95154">
        <w:rPr>
          <w:rFonts w:ascii="SutonnyMJ" w:hAnsi="SutonnyMJ"/>
          <w:sz w:val="28"/>
          <w:szCs w:val="28"/>
        </w:rPr>
        <w:t xml:space="preserve"> </w:t>
      </w:r>
      <w:r w:rsidR="002376FC" w:rsidRPr="00F032E7">
        <w:rPr>
          <w:rFonts w:ascii="SutonnyMJ" w:hAnsi="SutonnyMJ"/>
          <w:sz w:val="28"/>
          <w:szCs w:val="28"/>
        </w:rPr>
        <w:t>¸jkvb</w:t>
      </w:r>
      <w:r>
        <w:rPr>
          <w:rFonts w:ascii="SutonnyMJ" w:hAnsi="SutonnyMJ"/>
          <w:sz w:val="28"/>
          <w:szCs w:val="28"/>
        </w:rPr>
        <w:t>, wLjMuvI</w:t>
      </w:r>
      <w:r w:rsidR="002376FC" w:rsidRPr="00F032E7">
        <w:rPr>
          <w:rFonts w:ascii="SutonnyMJ" w:hAnsi="SutonnyMJ"/>
          <w:sz w:val="28"/>
          <w:szCs w:val="28"/>
        </w:rPr>
        <w:t xml:space="preserve"> nv‡j</w:t>
      </w:r>
      <w:r w:rsidR="00A95154">
        <w:rPr>
          <w:rFonts w:ascii="SutonnyMJ" w:hAnsi="SutonnyMJ"/>
          <w:sz w:val="28"/>
          <w:szCs w:val="28"/>
        </w:rPr>
        <w:t xml:space="preserve"> </w:t>
      </w:r>
      <w:r w:rsidR="002376FC" w:rsidRPr="00F032E7">
        <w:rPr>
          <w:rFonts w:ascii="SutonnyMJ" w:hAnsi="SutonnyMJ"/>
          <w:sz w:val="28"/>
          <w:szCs w:val="28"/>
        </w:rPr>
        <w:t xml:space="preserve"> _vbv</w:t>
      </w:r>
      <w:r w:rsidR="00724B5B" w:rsidRPr="00F032E7">
        <w:rPr>
          <w:rFonts w:ascii="SutonnyMJ" w:hAnsi="SutonnyMJ"/>
          <w:sz w:val="28"/>
          <w:szCs w:val="28"/>
        </w:rPr>
        <w:t xml:space="preserve"> ev</w:t>
      </w:r>
      <w:r>
        <w:rPr>
          <w:rFonts w:ascii="SutonnyMJ" w:hAnsi="SutonnyMJ"/>
          <w:sz w:val="28"/>
          <w:szCs w:val="28"/>
        </w:rPr>
        <w:t>Çv I mve-‡iwRw÷ª Awdm wLjMuvI</w:t>
      </w:r>
      <w:r w:rsidR="006230D2" w:rsidRPr="00F032E7">
        <w:rPr>
          <w:rFonts w:ascii="SutonnyMJ" w:hAnsi="SutonnyMJ"/>
          <w:sz w:val="28"/>
          <w:szCs w:val="28"/>
        </w:rPr>
        <w:t xml:space="preserve"> </w:t>
      </w:r>
      <w:r w:rsidR="0091467C" w:rsidRPr="00F032E7">
        <w:rPr>
          <w:rFonts w:ascii="SutonnyMJ" w:hAnsi="SutonnyMJ"/>
          <w:sz w:val="28"/>
          <w:szCs w:val="28"/>
        </w:rPr>
        <w:t>GjvKvaxb</w:t>
      </w:r>
      <w:r w:rsidR="006230D2" w:rsidRPr="00F032E7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|  </w:t>
      </w:r>
      <w:r w:rsidR="006230D2" w:rsidRPr="00F032E7">
        <w:rPr>
          <w:rFonts w:ascii="SutonnyMJ" w:hAnsi="SutonnyMJ"/>
          <w:sz w:val="28"/>
          <w:szCs w:val="28"/>
        </w:rPr>
        <w:t xml:space="preserve">XvKv Kv‡j±ixi †ZŠwRf~³|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b/>
          <w:sz w:val="28"/>
          <w:szCs w:val="28"/>
        </w:rPr>
        <w:t>‡R, Gj b¤^i t</w:t>
      </w:r>
      <w:r w:rsidR="00AD122C" w:rsidRPr="00F032E7">
        <w:rPr>
          <w:rFonts w:ascii="SutonnyMJ" w:hAnsi="SutonnyMJ"/>
          <w:sz w:val="28"/>
          <w:szCs w:val="28"/>
        </w:rPr>
        <w:t xml:space="preserve"> wm</w:t>
      </w:r>
      <w:proofErr w:type="gramStart"/>
      <w:r w:rsidR="00AD122C" w:rsidRPr="00F032E7">
        <w:rPr>
          <w:rFonts w:ascii="SutonnyMJ" w:hAnsi="SutonnyMJ"/>
          <w:sz w:val="28"/>
          <w:szCs w:val="28"/>
        </w:rPr>
        <w:t>,Gm</w:t>
      </w:r>
      <w:proofErr w:type="gramEnd"/>
      <w:r w:rsidR="00AD122C" w:rsidRPr="00F032E7">
        <w:rPr>
          <w:rFonts w:ascii="SutonnyMJ" w:hAnsi="SutonnyMJ"/>
          <w:sz w:val="28"/>
          <w:szCs w:val="28"/>
        </w:rPr>
        <w:t xml:space="preserve"> 289, Gm,G 121</w:t>
      </w:r>
      <w:r w:rsidRPr="00F032E7">
        <w:rPr>
          <w:rFonts w:ascii="SutonnyMJ" w:hAnsi="SutonnyMJ"/>
          <w:sz w:val="28"/>
          <w:szCs w:val="28"/>
        </w:rPr>
        <w:t>, Avi</w:t>
      </w:r>
      <w:r w:rsidR="00AD122C" w:rsidRPr="00F032E7">
        <w:rPr>
          <w:rFonts w:ascii="SutonnyMJ" w:hAnsi="SutonnyMJ"/>
          <w:sz w:val="28"/>
          <w:szCs w:val="28"/>
        </w:rPr>
        <w:t>,Gm 40</w:t>
      </w:r>
      <w:r w:rsidR="00F05E14" w:rsidRPr="00F032E7">
        <w:rPr>
          <w:rFonts w:ascii="SutonnyMJ" w:hAnsi="SutonnyMJ"/>
          <w:sz w:val="28"/>
          <w:szCs w:val="28"/>
        </w:rPr>
        <w:t>,</w:t>
      </w:r>
      <w:r w:rsidR="00B241B0">
        <w:rPr>
          <w:rFonts w:ascii="SutonnyMJ" w:hAnsi="SutonnyMJ"/>
          <w:sz w:val="28"/>
          <w:szCs w:val="28"/>
        </w:rPr>
        <w:t>mv‡eK †gŠRv</w:t>
      </w:r>
      <w:r w:rsidR="00EE020D" w:rsidRPr="00F032E7">
        <w:rPr>
          <w:rFonts w:ascii="SutonnyMJ" w:hAnsi="SutonnyMJ"/>
          <w:sz w:val="28"/>
          <w:szCs w:val="28"/>
        </w:rPr>
        <w:t xml:space="preserve"> †givw`qv</w:t>
      </w:r>
      <w:r w:rsidR="00B241B0">
        <w:rPr>
          <w:rFonts w:ascii="SutonnyMJ" w:hAnsi="SutonnyMJ"/>
          <w:sz w:val="28"/>
          <w:szCs w:val="28"/>
        </w:rPr>
        <w:t xml:space="preserve"> w¯’Z Ges nv‡j XvKv wmwU Rwi‡c 23</w:t>
      </w:r>
      <w:r w:rsidR="00A95154">
        <w:rPr>
          <w:rFonts w:ascii="SutonnyMJ" w:hAnsi="SutonnyMJ"/>
          <w:sz w:val="28"/>
          <w:szCs w:val="28"/>
        </w:rPr>
        <w:t xml:space="preserve"> b¤^i  </w:t>
      </w:r>
      <w:r w:rsidR="00B676C1" w:rsidRPr="00F032E7">
        <w:rPr>
          <w:rFonts w:ascii="SutonnyMJ" w:hAnsi="SutonnyMJ"/>
          <w:sz w:val="28"/>
          <w:szCs w:val="28"/>
        </w:rPr>
        <w:t>†R,Gj</w:t>
      </w:r>
      <w:r w:rsidR="00A95154">
        <w:rPr>
          <w:rFonts w:ascii="SutonnyMJ" w:hAnsi="SutonnyMJ"/>
          <w:sz w:val="28"/>
          <w:szCs w:val="28"/>
        </w:rPr>
        <w:t xml:space="preserve"> </w:t>
      </w:r>
      <w:r w:rsidRPr="00F032E7">
        <w:rPr>
          <w:rFonts w:ascii="SutonnyMJ" w:hAnsi="SutonnyMJ"/>
          <w:b/>
          <w:sz w:val="28"/>
          <w:szCs w:val="28"/>
        </w:rPr>
        <w:t>‡gŠRv-</w:t>
      </w:r>
      <w:r w:rsidR="00B77A7A">
        <w:rPr>
          <w:rFonts w:ascii="SutonnyMJ" w:hAnsi="SutonnyMJ"/>
          <w:b/>
          <w:sz w:val="28"/>
          <w:szCs w:val="28"/>
        </w:rPr>
        <w:t xml:space="preserve"> </w:t>
      </w:r>
      <w:r w:rsidR="00B676C1" w:rsidRPr="00F032E7">
        <w:rPr>
          <w:rFonts w:ascii="SutonnyMJ" w:hAnsi="SutonnyMJ"/>
          <w:b/>
          <w:sz w:val="28"/>
          <w:szCs w:val="28"/>
        </w:rPr>
        <w:t>DËi †givw`qv</w:t>
      </w:r>
      <w:r w:rsidRPr="00F032E7">
        <w:rPr>
          <w:rFonts w:ascii="SutonnyMJ" w:hAnsi="SutonnyMJ"/>
          <w:sz w:val="28"/>
          <w:szCs w:val="28"/>
        </w:rPr>
        <w:t xml:space="preserve"> w¯’Z|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b/>
          <w:sz w:val="28"/>
          <w:szCs w:val="28"/>
        </w:rPr>
        <w:t>LwZqvb b¤^it</w:t>
      </w:r>
      <w:r w:rsidR="00E25FE3">
        <w:rPr>
          <w:rFonts w:ascii="SutonnyMJ" w:hAnsi="SutonnyMJ"/>
          <w:sz w:val="28"/>
          <w:szCs w:val="28"/>
        </w:rPr>
        <w:t>- wm,Gm</w:t>
      </w:r>
      <w:r w:rsidR="005822B1" w:rsidRPr="00F032E7">
        <w:rPr>
          <w:rFonts w:ascii="SutonnyMJ" w:hAnsi="SutonnyMJ"/>
          <w:sz w:val="28"/>
          <w:szCs w:val="28"/>
        </w:rPr>
        <w:t xml:space="preserve"> h_vµ‡g 274</w:t>
      </w:r>
      <w:r w:rsidR="00B77A7A">
        <w:rPr>
          <w:rFonts w:ascii="SutonnyMJ" w:hAnsi="SutonnyMJ"/>
          <w:sz w:val="28"/>
          <w:szCs w:val="28"/>
        </w:rPr>
        <w:t>,</w:t>
      </w:r>
      <w:r w:rsidR="005822B1" w:rsidRPr="00F032E7">
        <w:rPr>
          <w:rFonts w:ascii="SutonnyMJ" w:hAnsi="SutonnyMJ"/>
          <w:sz w:val="28"/>
          <w:szCs w:val="28"/>
        </w:rPr>
        <w:t xml:space="preserve"> I 275</w:t>
      </w:r>
      <w:r w:rsidRPr="00F032E7">
        <w:rPr>
          <w:rFonts w:ascii="SutonnyMJ" w:hAnsi="SutonnyMJ"/>
          <w:sz w:val="28"/>
          <w:szCs w:val="28"/>
        </w:rPr>
        <w:t>, Gm,G</w:t>
      </w:r>
      <w:r w:rsidR="005822B1" w:rsidRPr="00F032E7">
        <w:rPr>
          <w:rFonts w:ascii="SutonnyMJ" w:hAnsi="SutonnyMJ"/>
          <w:sz w:val="28"/>
          <w:szCs w:val="28"/>
        </w:rPr>
        <w:t xml:space="preserve"> h_vµ‡g</w:t>
      </w:r>
      <w:r w:rsidRPr="00F032E7">
        <w:rPr>
          <w:rFonts w:ascii="SutonnyMJ" w:hAnsi="SutonnyMJ"/>
          <w:sz w:val="28"/>
          <w:szCs w:val="28"/>
        </w:rPr>
        <w:t xml:space="preserve"> 4</w:t>
      </w:r>
      <w:r w:rsidR="005822B1" w:rsidRPr="00F032E7">
        <w:rPr>
          <w:rFonts w:ascii="SutonnyMJ" w:hAnsi="SutonnyMJ"/>
          <w:sz w:val="28"/>
          <w:szCs w:val="28"/>
        </w:rPr>
        <w:t>06</w:t>
      </w:r>
      <w:r w:rsidR="00B77A7A">
        <w:rPr>
          <w:rFonts w:ascii="SutonnyMJ" w:hAnsi="SutonnyMJ"/>
          <w:sz w:val="28"/>
          <w:szCs w:val="28"/>
        </w:rPr>
        <w:t>,</w:t>
      </w:r>
      <w:r w:rsidR="005822B1" w:rsidRPr="00F032E7">
        <w:rPr>
          <w:rFonts w:ascii="SutonnyMJ" w:hAnsi="SutonnyMJ"/>
          <w:sz w:val="28"/>
          <w:szCs w:val="28"/>
        </w:rPr>
        <w:t xml:space="preserve"> I 407,</w:t>
      </w:r>
      <w:r w:rsidR="00E25FE3">
        <w:rPr>
          <w:rFonts w:ascii="SutonnyMJ" w:hAnsi="SutonnyMJ"/>
          <w:sz w:val="28"/>
          <w:szCs w:val="28"/>
        </w:rPr>
        <w:t xml:space="preserve"> Avi,</w:t>
      </w:r>
      <w:r w:rsidRPr="00F032E7">
        <w:rPr>
          <w:rFonts w:ascii="SutonnyMJ" w:hAnsi="SutonnyMJ"/>
          <w:sz w:val="28"/>
          <w:szCs w:val="28"/>
        </w:rPr>
        <w:t>Gm h_vµ‡g</w:t>
      </w:r>
      <w:r w:rsidR="005822B1" w:rsidRPr="00F032E7">
        <w:rPr>
          <w:rFonts w:ascii="SutonnyMJ" w:hAnsi="SutonnyMJ"/>
          <w:sz w:val="28"/>
          <w:szCs w:val="28"/>
        </w:rPr>
        <w:t xml:space="preserve"> 18</w:t>
      </w:r>
      <w:r w:rsidRPr="00F032E7">
        <w:rPr>
          <w:rFonts w:ascii="SutonnyMJ" w:hAnsi="SutonnyMJ"/>
          <w:sz w:val="28"/>
          <w:szCs w:val="28"/>
        </w:rPr>
        <w:t>0</w:t>
      </w:r>
      <w:r w:rsidR="00B77A7A">
        <w:rPr>
          <w:rFonts w:ascii="SutonnyMJ" w:hAnsi="SutonnyMJ"/>
          <w:sz w:val="28"/>
          <w:szCs w:val="28"/>
        </w:rPr>
        <w:t>,</w:t>
      </w:r>
      <w:r w:rsidR="005822B1" w:rsidRPr="00F032E7">
        <w:rPr>
          <w:rFonts w:ascii="SutonnyMJ" w:hAnsi="SutonnyMJ"/>
          <w:sz w:val="28"/>
          <w:szCs w:val="28"/>
        </w:rPr>
        <w:t xml:space="preserve"> I 1</w:t>
      </w:r>
      <w:r w:rsidRPr="00F032E7">
        <w:rPr>
          <w:rFonts w:ascii="SutonnyMJ" w:hAnsi="SutonnyMJ"/>
          <w:sz w:val="28"/>
          <w:szCs w:val="28"/>
        </w:rPr>
        <w:t>2</w:t>
      </w:r>
      <w:r w:rsidR="005822B1" w:rsidRPr="00F032E7">
        <w:rPr>
          <w:rFonts w:ascii="SutonnyMJ" w:hAnsi="SutonnyMJ"/>
          <w:sz w:val="28"/>
          <w:szCs w:val="28"/>
        </w:rPr>
        <w:t>4</w:t>
      </w:r>
      <w:r w:rsidR="00E25FE3">
        <w:rPr>
          <w:rFonts w:ascii="SutonnyMJ" w:hAnsi="SutonnyMJ"/>
          <w:sz w:val="28"/>
          <w:szCs w:val="28"/>
        </w:rPr>
        <w:t>,</w:t>
      </w:r>
      <w:r w:rsidRPr="00F032E7">
        <w:rPr>
          <w:rFonts w:ascii="SutonnyMJ" w:hAnsi="SutonnyMJ"/>
          <w:sz w:val="28"/>
          <w:szCs w:val="28"/>
        </w:rPr>
        <w:t xml:space="preserve"> </w:t>
      </w:r>
      <w:r w:rsidR="00B77A7A">
        <w:rPr>
          <w:rFonts w:ascii="SutonnyMJ" w:hAnsi="SutonnyMJ"/>
          <w:sz w:val="28"/>
          <w:szCs w:val="28"/>
        </w:rPr>
        <w:t xml:space="preserve">Zrci Avi,Gm LvwiRv 4628 bs †RvZ 4623 bs nv‡j </w:t>
      </w:r>
      <w:r w:rsidRPr="00F032E7">
        <w:rPr>
          <w:rFonts w:ascii="SutonnyMJ" w:hAnsi="SutonnyMJ"/>
          <w:sz w:val="28"/>
          <w:szCs w:val="28"/>
        </w:rPr>
        <w:t>XvKv wmwU Rwi‡c</w:t>
      </w:r>
      <w:r w:rsidR="005822B1" w:rsidRPr="00F032E7">
        <w:rPr>
          <w:rFonts w:ascii="SutonnyMJ" w:hAnsi="SutonnyMJ"/>
          <w:sz w:val="28"/>
          <w:szCs w:val="28"/>
        </w:rPr>
        <w:t xml:space="preserve"> 119 b</w:t>
      </w:r>
      <w:r w:rsidR="00E25FE3">
        <w:rPr>
          <w:rFonts w:ascii="SutonnyMJ" w:hAnsi="SutonnyMJ"/>
          <w:sz w:val="28"/>
          <w:szCs w:val="28"/>
        </w:rPr>
        <w:t>s LwZqvb</w:t>
      </w:r>
      <w:r w:rsidR="00B77A7A">
        <w:rPr>
          <w:rFonts w:ascii="SutonnyMJ" w:hAnsi="SutonnyMJ"/>
          <w:sz w:val="28"/>
          <w:szCs w:val="28"/>
        </w:rPr>
        <w:t xml:space="preserve"> </w:t>
      </w:r>
      <w:r w:rsidR="00E25FE3">
        <w:rPr>
          <w:rFonts w:ascii="SutonnyMJ" w:hAnsi="SutonnyMJ"/>
          <w:sz w:val="28"/>
          <w:szCs w:val="28"/>
        </w:rPr>
        <w:t>Ges wmwU Rwi‡ci †iKW© †gvZv‡eK mv‡eK bvgRvix</w:t>
      </w:r>
      <w:r w:rsidR="005822B1" w:rsidRPr="00F032E7">
        <w:rPr>
          <w:rFonts w:ascii="SutonnyMJ" w:hAnsi="SutonnyMJ"/>
          <w:sz w:val="28"/>
          <w:szCs w:val="28"/>
        </w:rPr>
        <w:t xml:space="preserve"> 1222</w:t>
      </w:r>
      <w:r w:rsidRPr="00F032E7">
        <w:rPr>
          <w:rFonts w:ascii="SutonnyMJ" w:hAnsi="SutonnyMJ"/>
          <w:sz w:val="28"/>
          <w:szCs w:val="28"/>
        </w:rPr>
        <w:t xml:space="preserve">, LwZqv‡bi </w:t>
      </w:r>
      <w:r w:rsidR="005822B1" w:rsidRPr="00F032E7">
        <w:rPr>
          <w:rFonts w:ascii="SutonnyMJ" w:hAnsi="SutonnyMJ"/>
          <w:sz w:val="28"/>
          <w:szCs w:val="28"/>
        </w:rPr>
        <w:t>41/8,</w:t>
      </w:r>
      <w:r w:rsidR="00DF354D">
        <w:rPr>
          <w:rFonts w:ascii="SutonnyMJ" w:hAnsi="SutonnyMJ"/>
          <w:sz w:val="28"/>
          <w:szCs w:val="28"/>
        </w:rPr>
        <w:t>†RvZ, Zrci nv‡j Avgvi ¯^-bvgxq XvKv</w:t>
      </w:r>
      <w:r w:rsidRPr="00F032E7">
        <w:rPr>
          <w:rFonts w:ascii="SutonnyMJ" w:hAnsi="SutonnyMJ"/>
          <w:sz w:val="28"/>
          <w:szCs w:val="28"/>
        </w:rPr>
        <w:t xml:space="preserve"> wmwU Rwi</w:t>
      </w:r>
      <w:r w:rsidR="00DF354D">
        <w:rPr>
          <w:rFonts w:ascii="SutonnyMJ" w:hAnsi="SutonnyMJ"/>
          <w:sz w:val="28"/>
          <w:szCs w:val="28"/>
        </w:rPr>
        <w:t>‡</w:t>
      </w:r>
      <w:r w:rsidRPr="00F032E7">
        <w:rPr>
          <w:rFonts w:ascii="SutonnyMJ" w:hAnsi="SutonnyMJ"/>
          <w:sz w:val="28"/>
          <w:szCs w:val="28"/>
        </w:rPr>
        <w:t>c</w:t>
      </w:r>
      <w:r w:rsidR="00DF354D">
        <w:rPr>
          <w:rFonts w:ascii="SutonnyMJ" w:hAnsi="SutonnyMJ"/>
          <w:sz w:val="28"/>
          <w:szCs w:val="28"/>
        </w:rPr>
        <w:t>i bvgRvix †iKW©</w:t>
      </w:r>
      <w:r w:rsidRPr="00F032E7">
        <w:rPr>
          <w:rFonts w:ascii="SutonnyMJ" w:hAnsi="SutonnyMJ"/>
          <w:sz w:val="28"/>
          <w:szCs w:val="28"/>
        </w:rPr>
        <w:t xml:space="preserve"> †gvZv‡eK</w:t>
      </w:r>
      <w:r w:rsidR="005822B1" w:rsidRPr="00F032E7">
        <w:rPr>
          <w:rFonts w:ascii="SutonnyMJ" w:hAnsi="SutonnyMJ"/>
          <w:sz w:val="28"/>
          <w:szCs w:val="28"/>
        </w:rPr>
        <w:t xml:space="preserve"> bvgRvix 1419</w:t>
      </w:r>
      <w:r w:rsidRPr="00F032E7">
        <w:rPr>
          <w:rFonts w:ascii="SutonnyMJ" w:hAnsi="SutonnyMJ"/>
          <w:sz w:val="28"/>
          <w:szCs w:val="28"/>
        </w:rPr>
        <w:t xml:space="preserve"> b¤^i  LÛ </w:t>
      </w:r>
      <w:r w:rsidR="005822B1" w:rsidRPr="00F032E7">
        <w:rPr>
          <w:rFonts w:ascii="SutonnyMJ" w:hAnsi="SutonnyMJ"/>
          <w:sz w:val="28"/>
          <w:szCs w:val="28"/>
        </w:rPr>
        <w:t xml:space="preserve">LwZqv‡bi  </w:t>
      </w:r>
      <w:r w:rsidRPr="00F032E7">
        <w:rPr>
          <w:rFonts w:ascii="SutonnyMJ" w:hAnsi="SutonnyMJ"/>
          <w:sz w:val="28"/>
          <w:szCs w:val="28"/>
        </w:rPr>
        <w:t>5</w:t>
      </w:r>
      <w:r w:rsidR="005822B1" w:rsidRPr="00F032E7">
        <w:rPr>
          <w:rFonts w:ascii="SutonnyMJ" w:hAnsi="SutonnyMJ"/>
          <w:sz w:val="28"/>
          <w:szCs w:val="28"/>
        </w:rPr>
        <w:t>0/9</w:t>
      </w:r>
      <w:r w:rsidRPr="00F032E7">
        <w:rPr>
          <w:rFonts w:ascii="SutonnyMJ" w:hAnsi="SutonnyMJ"/>
          <w:sz w:val="28"/>
          <w:szCs w:val="28"/>
        </w:rPr>
        <w:t xml:space="preserve"> b¤^i †RvZfz³ | </w:t>
      </w:r>
    </w:p>
    <w:p w:rsidR="00AC300F" w:rsidRPr="00E45FF1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b/>
          <w:sz w:val="28"/>
          <w:szCs w:val="28"/>
        </w:rPr>
        <w:t xml:space="preserve">`vM b¤^i t-  </w:t>
      </w:r>
      <w:r w:rsidR="007207BF">
        <w:rPr>
          <w:rFonts w:ascii="SutonnyMJ" w:hAnsi="SutonnyMJ"/>
          <w:sz w:val="28"/>
          <w:szCs w:val="28"/>
        </w:rPr>
        <w:t>wm,Gm Ges Gm,G</w:t>
      </w:r>
      <w:r w:rsidR="00614EDC" w:rsidRPr="00F032E7">
        <w:rPr>
          <w:rFonts w:ascii="SutonnyMJ" w:hAnsi="SutonnyMJ"/>
          <w:sz w:val="28"/>
          <w:szCs w:val="28"/>
        </w:rPr>
        <w:t xml:space="preserve"> Rwi‡c h_vµ‡g 259 I 284 (`yBkZ EblvU I `yBkZ Pziv</w:t>
      </w:r>
      <w:r w:rsidR="00CD1FD9">
        <w:rPr>
          <w:rFonts w:ascii="SutonnyMJ" w:hAnsi="SutonnyMJ"/>
          <w:sz w:val="28"/>
          <w:szCs w:val="28"/>
        </w:rPr>
        <w:t>wk) `vM †gvU bvj Rwg 82 kZvsk I</w:t>
      </w:r>
      <w:r w:rsidR="00614EDC" w:rsidRPr="00F032E7">
        <w:rPr>
          <w:rFonts w:ascii="SutonnyMJ" w:hAnsi="SutonnyMJ"/>
          <w:sz w:val="28"/>
          <w:szCs w:val="28"/>
        </w:rPr>
        <w:t xml:space="preserve"> 32 kZvsk, Avi,Gm Rwi‡c</w:t>
      </w:r>
      <w:r w:rsidR="003879F1">
        <w:rPr>
          <w:rFonts w:ascii="SutonnyMJ" w:hAnsi="SutonnyMJ"/>
          <w:sz w:val="28"/>
          <w:szCs w:val="28"/>
        </w:rPr>
        <w:t xml:space="preserve"> 403,I 388</w:t>
      </w:r>
      <w:r w:rsidR="00614EDC" w:rsidRPr="00F032E7">
        <w:rPr>
          <w:rFonts w:ascii="SutonnyMJ" w:hAnsi="SutonnyMJ"/>
          <w:sz w:val="28"/>
          <w:szCs w:val="28"/>
        </w:rPr>
        <w:t xml:space="preserve"> (</w:t>
      </w:r>
      <w:r w:rsidR="00CD1FD9">
        <w:rPr>
          <w:rFonts w:ascii="SutonnyMJ" w:hAnsi="SutonnyMJ"/>
          <w:sz w:val="28"/>
          <w:szCs w:val="28"/>
        </w:rPr>
        <w:t xml:space="preserve"> PvwikZ wZb I </w:t>
      </w:r>
      <w:r w:rsidR="00614EDC" w:rsidRPr="00F032E7">
        <w:rPr>
          <w:rFonts w:ascii="SutonnyMJ" w:hAnsi="SutonnyMJ"/>
          <w:sz w:val="28"/>
          <w:szCs w:val="28"/>
        </w:rPr>
        <w:t>wZb</w:t>
      </w:r>
      <w:r w:rsidRPr="00F032E7">
        <w:rPr>
          <w:rFonts w:ascii="SutonnyMJ" w:hAnsi="SutonnyMJ"/>
          <w:sz w:val="28"/>
          <w:szCs w:val="28"/>
        </w:rPr>
        <w:t>kZ</w:t>
      </w:r>
      <w:r w:rsidR="00CD1FD9">
        <w:rPr>
          <w:rFonts w:ascii="SutonnyMJ" w:hAnsi="SutonnyMJ"/>
          <w:sz w:val="28"/>
          <w:szCs w:val="28"/>
        </w:rPr>
        <w:t xml:space="preserve"> AvUvwk</w:t>
      </w:r>
      <w:r w:rsidR="00614EDC" w:rsidRPr="00F032E7">
        <w:rPr>
          <w:rFonts w:ascii="SutonnyMJ" w:hAnsi="SutonnyMJ"/>
          <w:sz w:val="28"/>
          <w:szCs w:val="28"/>
        </w:rPr>
        <w:t>)</w:t>
      </w:r>
      <w:r w:rsidR="00CD1FD9">
        <w:rPr>
          <w:rFonts w:ascii="SutonnyMJ" w:hAnsi="SutonnyMJ"/>
          <w:sz w:val="28"/>
          <w:szCs w:val="28"/>
        </w:rPr>
        <w:t xml:space="preserve"> bs</w:t>
      </w:r>
      <w:r w:rsidR="00614EDC" w:rsidRPr="00F032E7">
        <w:rPr>
          <w:rFonts w:ascii="SutonnyMJ" w:hAnsi="SutonnyMJ"/>
          <w:sz w:val="28"/>
          <w:szCs w:val="28"/>
        </w:rPr>
        <w:t xml:space="preserve"> `vM </w:t>
      </w:r>
      <w:r w:rsidRPr="00F032E7">
        <w:rPr>
          <w:rFonts w:ascii="SutonnyMJ" w:hAnsi="SutonnyMJ"/>
          <w:sz w:val="28"/>
          <w:szCs w:val="28"/>
        </w:rPr>
        <w:t>nv‡j XvKv wmwU Rwi‡c</w:t>
      </w:r>
      <w:r w:rsidR="007207BF">
        <w:rPr>
          <w:rFonts w:ascii="SutonnyMJ" w:hAnsi="SutonnyMJ"/>
          <w:sz w:val="28"/>
          <w:szCs w:val="28"/>
        </w:rPr>
        <w:t xml:space="preserve"> iæcvšÍwiZ</w:t>
      </w:r>
      <w:r w:rsidRPr="00F032E7">
        <w:rPr>
          <w:rFonts w:ascii="SutonnyMJ" w:hAnsi="SutonnyMJ"/>
          <w:sz w:val="28"/>
          <w:szCs w:val="28"/>
        </w:rPr>
        <w:t xml:space="preserve"> </w:t>
      </w:r>
      <w:r w:rsidR="00614EDC" w:rsidRPr="00F032E7">
        <w:rPr>
          <w:rFonts w:ascii="SutonnyMJ" w:hAnsi="SutonnyMJ"/>
          <w:sz w:val="28"/>
          <w:szCs w:val="28"/>
        </w:rPr>
        <w:t>1227 (GK nvRvi `yBkZ mvZvBk)</w:t>
      </w:r>
      <w:r w:rsidRPr="00F032E7">
        <w:rPr>
          <w:rFonts w:ascii="SutonnyMJ" w:hAnsi="SutonnyMJ"/>
          <w:sz w:val="28"/>
          <w:szCs w:val="28"/>
        </w:rPr>
        <w:t xml:space="preserve"> b¤^i `v‡M †</w:t>
      </w:r>
      <w:r w:rsidR="00614EDC" w:rsidRPr="00F032E7">
        <w:rPr>
          <w:rFonts w:ascii="SutonnyMJ" w:hAnsi="SutonnyMJ"/>
          <w:sz w:val="28"/>
          <w:szCs w:val="28"/>
        </w:rPr>
        <w:t>gvU fzwgi cwigvY</w:t>
      </w:r>
      <w:r w:rsidR="007207BF">
        <w:rPr>
          <w:rFonts w:ascii="SutonnyMJ" w:hAnsi="SutonnyMJ"/>
          <w:sz w:val="28"/>
          <w:szCs w:val="28"/>
        </w:rPr>
        <w:t xml:space="preserve"> 16.93</w:t>
      </w:r>
      <w:r w:rsidR="000A4695">
        <w:rPr>
          <w:rFonts w:ascii="SutonnyMJ" w:hAnsi="SutonnyMJ"/>
          <w:sz w:val="28"/>
          <w:szCs w:val="28"/>
        </w:rPr>
        <w:t>72</w:t>
      </w:r>
      <w:r w:rsidRPr="00F032E7">
        <w:rPr>
          <w:rFonts w:ascii="SutonnyMJ" w:hAnsi="SutonnyMJ"/>
          <w:sz w:val="28"/>
          <w:szCs w:val="28"/>
        </w:rPr>
        <w:t xml:space="preserve"> AhyZ</w:t>
      </w:r>
      <w:r w:rsidR="00F61EC9">
        <w:rPr>
          <w:rFonts w:ascii="SutonnyMJ" w:hAnsi="SutonnyMJ"/>
          <w:sz w:val="28"/>
          <w:szCs w:val="28"/>
        </w:rPr>
        <w:t>vsk|</w:t>
      </w:r>
      <w:r w:rsidRPr="00F032E7">
        <w:rPr>
          <w:rFonts w:ascii="SutonnyMJ" w:hAnsi="SutonnyMJ"/>
          <w:sz w:val="28"/>
          <w:szCs w:val="28"/>
        </w:rPr>
        <w:t xml:space="preserve"> Bnv</w:t>
      </w:r>
      <w:r w:rsidR="00614EDC" w:rsidRPr="00F032E7">
        <w:rPr>
          <w:rFonts w:ascii="SutonnyMJ" w:hAnsi="SutonnyMJ"/>
          <w:sz w:val="28"/>
          <w:szCs w:val="28"/>
        </w:rPr>
        <w:t xml:space="preserve">i Kv‡Z </w:t>
      </w:r>
      <w:r w:rsidR="005C2832" w:rsidRPr="00F032E7">
        <w:rPr>
          <w:rFonts w:ascii="SutonnyMJ" w:hAnsi="SutonnyMJ"/>
          <w:sz w:val="28"/>
          <w:szCs w:val="28"/>
        </w:rPr>
        <w:t xml:space="preserve">B÷vb© nvDwR wjt </w:t>
      </w:r>
      <w:r w:rsidR="00614EDC" w:rsidRPr="00F032E7">
        <w:rPr>
          <w:rFonts w:ascii="SutonnyMJ" w:hAnsi="SutonnyMJ"/>
          <w:sz w:val="28"/>
          <w:szCs w:val="28"/>
        </w:rPr>
        <w:t>†</w:t>
      </w:r>
      <w:r w:rsidR="005C2832" w:rsidRPr="00F032E7">
        <w:rPr>
          <w:rFonts w:ascii="SutonnyMJ" w:hAnsi="SutonnyMJ"/>
          <w:sz w:val="28"/>
          <w:szCs w:val="28"/>
        </w:rPr>
        <w:t>Kv¤úvbxi</w:t>
      </w:r>
      <w:r w:rsidR="00614EDC" w:rsidRPr="00F032E7">
        <w:rPr>
          <w:rFonts w:ascii="SutonnyMJ" w:hAnsi="SutonnyMJ"/>
          <w:sz w:val="28"/>
          <w:szCs w:val="28"/>
        </w:rPr>
        <w:t xml:space="preserve"> †j-Av</w:t>
      </w:r>
      <w:r w:rsidR="005C2832" w:rsidRPr="00F032E7">
        <w:rPr>
          <w:rFonts w:ascii="SutonnyMJ" w:hAnsi="SutonnyMJ"/>
          <w:sz w:val="28"/>
          <w:szCs w:val="28"/>
        </w:rPr>
        <w:t>DU cøvb †gvZv‡eK</w:t>
      </w:r>
      <w:r w:rsidR="00CD1FD9">
        <w:rPr>
          <w:rFonts w:ascii="SutonnyMJ" w:hAnsi="SutonnyMJ"/>
          <w:sz w:val="28"/>
          <w:szCs w:val="28"/>
        </w:rPr>
        <w:t xml:space="preserve"> ivRDK Aby‡gvw`Z</w:t>
      </w:r>
      <w:r w:rsidR="00F61EC9">
        <w:rPr>
          <w:rFonts w:ascii="SutonnyMJ" w:hAnsi="SutonnyMJ"/>
          <w:sz w:val="28"/>
          <w:szCs w:val="28"/>
        </w:rPr>
        <w:t xml:space="preserve"> AvdZve bMi GjvKv bvgxq</w:t>
      </w:r>
      <w:r w:rsidR="003879F1">
        <w:rPr>
          <w:rFonts w:ascii="SutonnyMJ" w:hAnsi="SutonnyMJ"/>
          <w:sz w:val="28"/>
          <w:szCs w:val="28"/>
        </w:rPr>
        <w:t xml:space="preserve"> wR-eø‡Ki wR-35, cøU</w:t>
      </w:r>
      <w:r w:rsidR="005C2832" w:rsidRPr="00F032E7">
        <w:rPr>
          <w:rFonts w:ascii="SutonnyMJ" w:hAnsi="SutonnyMJ"/>
          <w:sz w:val="28"/>
          <w:szCs w:val="28"/>
        </w:rPr>
        <w:t xml:space="preserve"> 2</w:t>
      </w:r>
      <w:r w:rsidR="003879F1">
        <w:rPr>
          <w:rFonts w:ascii="SutonnyMJ" w:hAnsi="SutonnyMJ"/>
          <w:sz w:val="28"/>
          <w:szCs w:val="28"/>
        </w:rPr>
        <w:t xml:space="preserve"> </w:t>
      </w:r>
      <w:r w:rsidR="005C2832" w:rsidRPr="00F032E7">
        <w:rPr>
          <w:rFonts w:ascii="SutonnyMJ" w:hAnsi="SutonnyMJ"/>
          <w:sz w:val="28"/>
          <w:szCs w:val="28"/>
        </w:rPr>
        <w:t>bs iv¯Ív</w:t>
      </w:r>
      <w:r w:rsidR="003879F1">
        <w:rPr>
          <w:rFonts w:ascii="SutonnyMJ" w:hAnsi="SutonnyMJ"/>
          <w:sz w:val="28"/>
          <w:szCs w:val="28"/>
        </w:rPr>
        <w:t xml:space="preserve"> cwigvY= </w:t>
      </w:r>
      <w:r w:rsidRPr="00F032E7">
        <w:rPr>
          <w:rFonts w:ascii="SutonnyMJ" w:hAnsi="SutonnyMJ"/>
          <w:sz w:val="28"/>
          <w:szCs w:val="28"/>
        </w:rPr>
        <w:t>0495 (PvwikZ cuPvbeŸB) AhyZvsk</w:t>
      </w:r>
      <w:r w:rsidR="005C2832" w:rsidRPr="00F032E7">
        <w:rPr>
          <w:rFonts w:ascii="SutonnyMJ" w:hAnsi="SutonnyMJ"/>
          <w:sz w:val="28"/>
          <w:szCs w:val="28"/>
        </w:rPr>
        <w:t xml:space="preserve"> ev /3 (wZb) KvVv</w:t>
      </w:r>
      <w:r w:rsidR="00CD1FD9">
        <w:rPr>
          <w:rFonts w:ascii="SutonnyMJ" w:hAnsi="SutonnyMJ"/>
          <w:sz w:val="28"/>
          <w:szCs w:val="28"/>
        </w:rPr>
        <w:t xml:space="preserve"> wfwU f~wg AÎ `wjj Øviv Avcbv‡`</w:t>
      </w:r>
      <w:r w:rsidR="00F61EC9">
        <w:rPr>
          <w:rFonts w:ascii="SutonnyMJ" w:hAnsi="SutonnyMJ"/>
          <w:sz w:val="28"/>
          <w:szCs w:val="28"/>
        </w:rPr>
        <w:t>i eive‡i</w:t>
      </w:r>
      <w:r w:rsidRPr="00F032E7">
        <w:rPr>
          <w:rFonts w:ascii="SutonnyMJ" w:hAnsi="SutonnyMJ"/>
          <w:sz w:val="28"/>
          <w:szCs w:val="28"/>
        </w:rPr>
        <w:t xml:space="preserve"> mvd weµxZ m¤úwË e‡U|</w:t>
      </w:r>
      <w:r w:rsidR="003879F1">
        <w:rPr>
          <w:rFonts w:ascii="SutonnyMJ" w:hAnsi="SutonnyMJ"/>
          <w:sz w:val="28"/>
          <w:szCs w:val="28"/>
        </w:rPr>
        <w:t xml:space="preserve"> hvnv</w:t>
      </w:r>
      <w:r w:rsidR="00F61EC9">
        <w:rPr>
          <w:rFonts w:ascii="SutonnyMJ" w:hAnsi="SutonnyMJ"/>
          <w:sz w:val="28"/>
          <w:szCs w:val="28"/>
        </w:rPr>
        <w:t xml:space="preserve"> XvKv DËi</w:t>
      </w:r>
      <w:r w:rsidRPr="00F032E7">
        <w:rPr>
          <w:rFonts w:ascii="SutonnyMJ" w:hAnsi="SutonnyMJ"/>
          <w:sz w:val="28"/>
          <w:szCs w:val="28"/>
        </w:rPr>
        <w:t xml:space="preserve"> w</w:t>
      </w:r>
      <w:r w:rsidR="003879F1">
        <w:rPr>
          <w:rFonts w:ascii="SutonnyMJ" w:hAnsi="SutonnyMJ"/>
          <w:sz w:val="28"/>
          <w:szCs w:val="28"/>
        </w:rPr>
        <w:t>mwU K‡c©v‡ik‡bi</w:t>
      </w:r>
      <w:r w:rsidR="005C2832" w:rsidRPr="00F032E7">
        <w:rPr>
          <w:rFonts w:ascii="SutonnyMJ" w:hAnsi="SutonnyMJ"/>
          <w:sz w:val="28"/>
          <w:szCs w:val="28"/>
        </w:rPr>
        <w:t xml:space="preserve"> Gi AvIZvaxb</w:t>
      </w:r>
      <w:r w:rsidR="003879F1">
        <w:rPr>
          <w:rFonts w:ascii="SutonnyMJ" w:hAnsi="SutonnyMJ"/>
          <w:sz w:val="28"/>
          <w:szCs w:val="28"/>
        </w:rPr>
        <w:t xml:space="preserve">   bs IqvW©</w:t>
      </w:r>
      <w:r w:rsidR="005C2832" w:rsidRPr="00F032E7">
        <w:rPr>
          <w:rFonts w:ascii="SutonnyMJ" w:hAnsi="SutonnyMJ"/>
          <w:sz w:val="28"/>
          <w:szCs w:val="28"/>
        </w:rPr>
        <w:t xml:space="preserve"> </w:t>
      </w:r>
      <w:r w:rsidR="00F61EC9">
        <w:rPr>
          <w:rFonts w:ascii="SutonnyMJ" w:hAnsi="SutonnyMJ"/>
          <w:sz w:val="28"/>
          <w:szCs w:val="28"/>
        </w:rPr>
        <w:t>e‡U</w:t>
      </w:r>
      <w:r w:rsidRPr="00F032E7">
        <w:rPr>
          <w:rFonts w:ascii="SutonnyMJ" w:hAnsi="SutonnyMJ"/>
          <w:sz w:val="28"/>
          <w:szCs w:val="28"/>
        </w:rPr>
        <w:t xml:space="preserve">|           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b/>
          <w:sz w:val="28"/>
          <w:szCs w:val="28"/>
        </w:rPr>
        <w:t>12| m¤</w:t>
      </w:r>
      <w:proofErr w:type="gramStart"/>
      <w:r w:rsidRPr="00F032E7">
        <w:rPr>
          <w:rFonts w:ascii="SutonnyMJ" w:hAnsi="SutonnyMJ"/>
          <w:b/>
          <w:sz w:val="28"/>
          <w:szCs w:val="28"/>
        </w:rPr>
        <w:t>úwËi  †</w:t>
      </w:r>
      <w:proofErr w:type="gramEnd"/>
      <w:r w:rsidRPr="00F032E7">
        <w:rPr>
          <w:rFonts w:ascii="SutonnyMJ" w:hAnsi="SutonnyMJ"/>
          <w:b/>
          <w:sz w:val="28"/>
          <w:szCs w:val="28"/>
        </w:rPr>
        <w:t>PŠnw`i  weeiYt</w:t>
      </w:r>
      <w:r w:rsidRPr="00F032E7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6"/>
        <w:gridCol w:w="4504"/>
      </w:tblGrid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DË‡i-‡Kv¤úvbxi †j-AvDU </w:t>
            </w:r>
            <w:r w:rsidR="00EA4339" w:rsidRPr="00F032E7">
              <w:rPr>
                <w:rFonts w:ascii="SutonnyMJ" w:hAnsi="SutonnyMJ"/>
                <w:sz w:val="28"/>
                <w:szCs w:val="28"/>
              </w:rPr>
              <w:t>cøv‡bi 30</w:t>
            </w:r>
            <w:r w:rsidR="00BA31A9">
              <w:rPr>
                <w:rFonts w:ascii="SutonnyMJ" w:hAnsi="SutonnyMJ"/>
                <w:sz w:val="28"/>
                <w:szCs w:val="28"/>
              </w:rPr>
              <w:t>©</w:t>
            </w:r>
            <w:r w:rsidR="0092678F" w:rsidRPr="00F032E7">
              <w:rPr>
                <w:rFonts w:ascii="SutonnyMJ" w:hAnsi="SutonnyMJ"/>
                <w:sz w:val="28"/>
                <w:szCs w:val="28"/>
              </w:rPr>
              <w:t xml:space="preserve"> dzU cÖ¯’ wewkó PjvP‡ji </w:t>
            </w:r>
            <w:r w:rsidR="002C280B" w:rsidRPr="00F032E7">
              <w:rPr>
                <w:rFonts w:ascii="SutonnyMJ" w:hAnsi="SutonnyMJ"/>
                <w:sz w:val="28"/>
                <w:szCs w:val="28"/>
              </w:rPr>
              <w:t>iv¯Ív</w:t>
            </w:r>
            <w:r w:rsidR="001F7677" w:rsidRPr="00F032E7">
              <w:rPr>
                <w:rFonts w:ascii="SutonnyMJ" w:hAnsi="SutonnyMJ"/>
                <w:sz w:val="28"/>
                <w:szCs w:val="28"/>
              </w:rPr>
              <w:t xml:space="preserve"> |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2C280B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`wÿ‡Y-‡Kv¤úvbxi †j-AvDU cøv‡bi wR/36,cøU-‡ivW-03</w: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 xml:space="preserve">  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c~‡e©-</w:t>
            </w:r>
            <w:r w:rsidR="002C280B" w:rsidRPr="00F032E7">
              <w:rPr>
                <w:rFonts w:ascii="SutonnyMJ" w:hAnsi="SutonnyMJ"/>
                <w:sz w:val="28"/>
                <w:szCs w:val="28"/>
              </w:rPr>
              <w:t>‡Kv¤ú</w:t>
            </w:r>
            <w:r w:rsidR="00AF6EC5" w:rsidRPr="00F032E7">
              <w:rPr>
                <w:rFonts w:ascii="SutonnyMJ" w:hAnsi="SutonnyMJ"/>
                <w:sz w:val="28"/>
                <w:szCs w:val="28"/>
              </w:rPr>
              <w:t xml:space="preserve">vbxi </w:t>
            </w:r>
            <w:r w:rsidR="002C280B" w:rsidRPr="00F032E7">
              <w:rPr>
                <w:rFonts w:ascii="SutonnyMJ" w:hAnsi="SutonnyMJ"/>
                <w:sz w:val="28"/>
                <w:szCs w:val="28"/>
              </w:rPr>
              <w:t>†j-AvD</w:t>
            </w:r>
            <w:r w:rsidR="00AF6EC5" w:rsidRPr="00F032E7">
              <w:rPr>
                <w:rFonts w:ascii="SutonnyMJ" w:hAnsi="SutonnyMJ"/>
                <w:sz w:val="28"/>
                <w:szCs w:val="28"/>
              </w:rPr>
              <w:t>U cøv‡bi wR</w:t>
            </w:r>
            <w:r w:rsidR="002C280B" w:rsidRPr="00F032E7">
              <w:rPr>
                <w:rFonts w:ascii="SutonnyMJ" w:hAnsi="SutonnyMJ"/>
                <w:sz w:val="28"/>
                <w:szCs w:val="28"/>
              </w:rPr>
              <w:t>/37</w:t>
            </w:r>
            <w:r w:rsidR="00AF6EC5" w:rsidRPr="00F032E7">
              <w:rPr>
                <w:rFonts w:ascii="SutonnyMJ" w:hAnsi="SutonnyMJ"/>
                <w:sz w:val="28"/>
                <w:szCs w:val="28"/>
              </w:rPr>
              <w:t>,</w:t>
            </w:r>
            <w:r w:rsidR="001F7677" w:rsidRPr="00F032E7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AF6EC5" w:rsidRPr="00F032E7">
              <w:rPr>
                <w:rFonts w:ascii="SutonnyMJ" w:hAnsi="SutonnyMJ"/>
                <w:sz w:val="28"/>
                <w:szCs w:val="28"/>
              </w:rPr>
              <w:t xml:space="preserve">cøU   </w:t>
            </w:r>
            <w:r w:rsidR="002C280B" w:rsidRPr="00F032E7">
              <w:rPr>
                <w:rFonts w:ascii="SutonnyMJ" w:hAnsi="SutonnyMJ"/>
                <w:sz w:val="28"/>
                <w:szCs w:val="28"/>
              </w:rPr>
              <w:t>‡ivW bs-02|</w:t>
            </w:r>
            <w:r w:rsidRPr="00F032E7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cwð‡g</w:t>
            </w:r>
            <w:r w:rsidR="002C280B" w:rsidRPr="00F032E7">
              <w:rPr>
                <w:rFonts w:ascii="SutonnyMJ" w:hAnsi="SutonnyMJ"/>
                <w:sz w:val="28"/>
                <w:szCs w:val="28"/>
              </w:rPr>
              <w:t>- †Kv¤úvbxi †j-AvDU cøv‡bi wR/33,</w:t>
            </w:r>
            <w:r w:rsidR="00AF6EC5" w:rsidRPr="00F032E7">
              <w:rPr>
                <w:rFonts w:ascii="SutonnyMJ" w:hAnsi="SutonnyMJ"/>
                <w:sz w:val="28"/>
                <w:szCs w:val="28"/>
              </w:rPr>
              <w:t>cøU</w:t>
            </w:r>
            <w:r w:rsidR="002C280B" w:rsidRPr="00F032E7">
              <w:rPr>
                <w:rFonts w:ascii="SutonnyMJ" w:hAnsi="SutonnyMJ"/>
                <w:sz w:val="28"/>
                <w:szCs w:val="28"/>
              </w:rPr>
              <w:t xml:space="preserve"> †ivW bs 02</w:t>
            </w:r>
            <w:r w:rsidRPr="00F032E7">
              <w:rPr>
                <w:rFonts w:ascii="SutonnyMJ" w:hAnsi="SutonnyMJ"/>
                <w:sz w:val="28"/>
                <w:szCs w:val="28"/>
              </w:rPr>
              <w:t>|</w:t>
            </w:r>
          </w:p>
        </w:tc>
      </w:tr>
    </w:tbl>
    <w:p w:rsidR="006230D2" w:rsidRPr="00F032E7" w:rsidRDefault="00BA31A9" w:rsidP="006230D2">
      <w:pPr>
        <w:spacing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GB †PŠnw`i g‡a¨ mxgve×|</w:t>
      </w:r>
      <w:r w:rsidR="006230D2" w:rsidRPr="00F032E7">
        <w:rPr>
          <w:rFonts w:ascii="SutonnyMJ" w:hAnsi="SutonnyMJ"/>
          <w:sz w:val="28"/>
          <w:szCs w:val="28"/>
        </w:rPr>
        <w:t xml:space="preserve"> Bnvi evwl©K LvRbv 60/= UvKv </w:t>
      </w:r>
      <w:proofErr w:type="gramStart"/>
      <w:r w:rsidR="006230D2" w:rsidRPr="00F032E7">
        <w:rPr>
          <w:rFonts w:ascii="SutonnyMJ" w:hAnsi="SutonnyMJ"/>
          <w:sz w:val="28"/>
          <w:szCs w:val="28"/>
        </w:rPr>
        <w:t>nv‡</w:t>
      </w:r>
      <w:proofErr w:type="gramEnd"/>
      <w:r w:rsidR="006230D2" w:rsidRPr="00F032E7">
        <w:rPr>
          <w:rFonts w:ascii="SutonnyMJ" w:hAnsi="SutonnyMJ"/>
          <w:sz w:val="28"/>
          <w:szCs w:val="28"/>
        </w:rPr>
        <w:t>i ¯’vbxq miKv‡i Av`vq nq|</w:t>
      </w:r>
    </w:p>
    <w:p w:rsidR="006230D2" w:rsidRPr="00F032E7" w:rsidRDefault="006230D2" w:rsidP="006230D2">
      <w:pPr>
        <w:spacing w:line="240" w:lineRule="auto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13| n¯ÍvšÍwiZ m¤úwË</w:t>
      </w:r>
      <w:r w:rsidR="00BA31A9">
        <w:rPr>
          <w:rFonts w:ascii="SutonnyMJ" w:hAnsi="SutonnyMJ"/>
          <w:sz w:val="28"/>
          <w:szCs w:val="28"/>
        </w:rPr>
        <w:t>i cwigvY (As‡K I K_vq</w:t>
      </w:r>
      <w:proofErr w:type="gramStart"/>
      <w:r w:rsidR="00BA31A9">
        <w:rPr>
          <w:rFonts w:ascii="SutonnyMJ" w:hAnsi="SutonnyMJ"/>
          <w:sz w:val="28"/>
          <w:szCs w:val="28"/>
        </w:rPr>
        <w:t>)t</w:t>
      </w:r>
      <w:proofErr w:type="gramEnd"/>
      <w:r w:rsidR="00BA31A9">
        <w:rPr>
          <w:rFonts w:ascii="SutonnyMJ" w:hAnsi="SutonnyMJ"/>
          <w:sz w:val="28"/>
          <w:szCs w:val="28"/>
        </w:rPr>
        <w:t>- 0495 (</w:t>
      </w:r>
      <w:r w:rsidRPr="00F032E7">
        <w:rPr>
          <w:rFonts w:ascii="SutonnyMJ" w:hAnsi="SutonnyMJ"/>
          <w:sz w:val="28"/>
          <w:szCs w:val="28"/>
        </w:rPr>
        <w:t>PvwikZ cuPvbeŸB) AhyZvsk ev /3 (wZb) KvVv wfwU f~wg AÎ `wj‡j mvd wewµZ m¤úwË e‡U</w:t>
      </w:r>
      <w:r w:rsidR="00B63623" w:rsidRPr="00F032E7">
        <w:rPr>
          <w:rFonts w:ascii="SutonnyMJ" w:hAnsi="SutonnyMJ"/>
          <w:sz w:val="28"/>
          <w:szCs w:val="28"/>
        </w:rPr>
        <w:t>|</w:t>
      </w:r>
    </w:p>
    <w:p w:rsidR="006230D2" w:rsidRPr="00F032E7" w:rsidRDefault="006230D2" w:rsidP="006230D2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14| n¯ÍvšÍwiZ m¤úwËi g~j¨ cwi‡kv‡ai weeiYt- </w:t>
      </w:r>
      <w:r w:rsidR="00CB1BFE" w:rsidRPr="00F032E7">
        <w:rPr>
          <w:rFonts w:ascii="SutonnyMJ" w:hAnsi="SutonnyMJ"/>
          <w:sz w:val="28"/>
          <w:szCs w:val="28"/>
        </w:rPr>
        <w:t>wfwU f~wgi g~j¨ gs= 62</w:t>
      </w:r>
      <w:proofErr w:type="gramStart"/>
      <w:r w:rsidRPr="00F032E7">
        <w:rPr>
          <w:rFonts w:ascii="SutonnyMJ" w:hAnsi="SutonnyMJ"/>
          <w:sz w:val="28"/>
          <w:szCs w:val="28"/>
        </w:rPr>
        <w:t>,</w:t>
      </w:r>
      <w:r w:rsidR="00BA31A9">
        <w:rPr>
          <w:rFonts w:ascii="SutonnyMJ" w:hAnsi="SutonnyMJ"/>
          <w:sz w:val="28"/>
          <w:szCs w:val="28"/>
        </w:rPr>
        <w:t>10,000</w:t>
      </w:r>
      <w:proofErr w:type="gramEnd"/>
      <w:r w:rsidR="00BA31A9">
        <w:rPr>
          <w:rFonts w:ascii="SutonnyMJ" w:hAnsi="SutonnyMJ"/>
          <w:sz w:val="28"/>
          <w:szCs w:val="28"/>
        </w:rPr>
        <w:t>/= (</w:t>
      </w:r>
      <w:r w:rsidR="00CB1BFE" w:rsidRPr="00F032E7">
        <w:rPr>
          <w:rFonts w:ascii="SutonnyMJ" w:hAnsi="SutonnyMJ"/>
          <w:sz w:val="28"/>
          <w:szCs w:val="28"/>
        </w:rPr>
        <w:t xml:space="preserve">evlwÆ </w:t>
      </w:r>
      <w:r w:rsidRPr="00F032E7">
        <w:rPr>
          <w:rFonts w:ascii="SutonnyMJ" w:hAnsi="SutonnyMJ"/>
          <w:sz w:val="28"/>
          <w:szCs w:val="28"/>
        </w:rPr>
        <w:t>jÿ</w:t>
      </w:r>
      <w:r w:rsidR="00CB1BFE" w:rsidRPr="00F032E7">
        <w:rPr>
          <w:rFonts w:ascii="SutonnyMJ" w:hAnsi="SutonnyMJ"/>
          <w:sz w:val="28"/>
          <w:szCs w:val="28"/>
        </w:rPr>
        <w:t xml:space="preserve"> `k nvRvi</w:t>
      </w:r>
      <w:r w:rsidR="00FC35A8">
        <w:rPr>
          <w:rFonts w:ascii="SutonnyMJ" w:hAnsi="SutonnyMJ"/>
          <w:sz w:val="28"/>
          <w:szCs w:val="28"/>
        </w:rPr>
        <w:t xml:space="preserve">) UvKv, </w:t>
      </w:r>
      <w:r w:rsidRPr="00F032E7">
        <w:rPr>
          <w:rFonts w:ascii="SutonnyMJ" w:hAnsi="SutonnyMJ"/>
          <w:sz w:val="28"/>
          <w:szCs w:val="28"/>
        </w:rPr>
        <w:t>Avw</w:t>
      </w:r>
      <w:r w:rsidR="00FC35A8">
        <w:rPr>
          <w:rFonts w:ascii="SutonnyMJ" w:hAnsi="SutonnyMJ"/>
          <w:sz w:val="28"/>
          <w:szCs w:val="28"/>
        </w:rPr>
        <w:t>g `wjj `vÎx</w:t>
      </w:r>
      <w:r w:rsidR="00BA31A9">
        <w:rPr>
          <w:rFonts w:ascii="SutonnyMJ" w:hAnsi="SutonnyMJ"/>
          <w:sz w:val="28"/>
          <w:szCs w:val="28"/>
        </w:rPr>
        <w:t xml:space="preserve"> Avcbv‡`</w:t>
      </w:r>
      <w:r w:rsidRPr="00F032E7">
        <w:rPr>
          <w:rFonts w:ascii="SutonnyMJ" w:hAnsi="SutonnyMJ"/>
          <w:sz w:val="28"/>
          <w:szCs w:val="28"/>
        </w:rPr>
        <w:t>i wbKU nB‡Z</w:t>
      </w:r>
      <w:r w:rsidR="00FC35A8">
        <w:rPr>
          <w:rFonts w:ascii="SutonnyMJ" w:hAnsi="SutonnyMJ"/>
          <w:sz w:val="28"/>
          <w:szCs w:val="28"/>
        </w:rPr>
        <w:t xml:space="preserve"> A`¨</w:t>
      </w:r>
      <w:r w:rsidRPr="00F032E7">
        <w:rPr>
          <w:rFonts w:ascii="SutonnyMJ" w:hAnsi="SutonnyMJ"/>
          <w:sz w:val="28"/>
          <w:szCs w:val="28"/>
        </w:rPr>
        <w:t xml:space="preserve"> GK Kvjxb nv‡Z nv‡Z bM` ¸wbqv </w:t>
      </w:r>
      <w:r w:rsidR="00FC35A8">
        <w:rPr>
          <w:rFonts w:ascii="SutonnyMJ" w:hAnsi="SutonnyMJ"/>
          <w:sz w:val="28"/>
          <w:szCs w:val="28"/>
        </w:rPr>
        <w:t xml:space="preserve"> jBqv </w:t>
      </w:r>
      <w:r w:rsidRPr="00F032E7">
        <w:rPr>
          <w:rFonts w:ascii="SutonnyMJ" w:hAnsi="SutonnyMJ"/>
          <w:sz w:val="28"/>
          <w:szCs w:val="28"/>
        </w:rPr>
        <w:t xml:space="preserve">eywSqv cvBqvwQ| </w:t>
      </w:r>
    </w:p>
    <w:p w:rsidR="006230D2" w:rsidRPr="00F032E7" w:rsidRDefault="006230D2" w:rsidP="006230D2">
      <w:pPr>
        <w:spacing w:line="240" w:lineRule="auto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15|  n¯ÍvšÍwiZ  m¤úwËi  nvZ bKmv  I  cwigvct-</w:t>
      </w:r>
    </w:p>
    <w:tbl>
      <w:tblPr>
        <w:tblStyle w:val="TableGrid"/>
        <w:tblpPr w:leftFromText="180" w:rightFromText="180" w:vertAnchor="text" w:horzAnchor="page" w:tblpX="2278" w:tblpY="292"/>
        <w:tblW w:w="0" w:type="auto"/>
        <w:tblLook w:val="04A0"/>
      </w:tblPr>
      <w:tblGrid>
        <w:gridCol w:w="1530"/>
      </w:tblGrid>
      <w:tr w:rsidR="006230D2" w:rsidRPr="00F032E7" w:rsidTr="0057267D">
        <w:trPr>
          <w:trHeight w:val="704"/>
        </w:trPr>
        <w:tc>
          <w:tcPr>
            <w:tcW w:w="1530" w:type="dxa"/>
          </w:tcPr>
          <w:p w:rsidR="006230D2" w:rsidRPr="00F032E7" w:rsidRDefault="00FF1331" w:rsidP="0057267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34.45pt;margin-top:5.75pt;width:0;height:34.5pt;z-index:251660288" o:connectortype="straight">
                  <v:stroke startarrow="block" endarrow="block"/>
                </v:shape>
              </w:pict>
            </w:r>
            <w:r w:rsidR="006230D2" w:rsidRPr="00F032E7">
              <w:rPr>
                <w:rFonts w:ascii="SutonnyMJ" w:hAnsi="SutonnyMJ"/>
                <w:sz w:val="28"/>
                <w:szCs w:val="28"/>
              </w:rPr>
              <w:t>cwigvY 0495 AhyZvsk gvÎ</w:t>
            </w:r>
          </w:p>
        </w:tc>
      </w:tr>
    </w:tbl>
    <w:p w:rsidR="006230D2" w:rsidRPr="00F032E7" w:rsidRDefault="006230D2" w:rsidP="00BA31A9">
      <w:pPr>
        <w:spacing w:line="240" w:lineRule="auto"/>
        <w:ind w:left="2160" w:firstLine="720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                          </w:t>
      </w:r>
      <w:r w:rsidR="00A07104">
        <w:rPr>
          <w:rFonts w:ascii="SutonnyMJ" w:hAnsi="SutonnyMJ"/>
          <w:sz w:val="28"/>
          <w:szCs w:val="28"/>
        </w:rPr>
        <w:t xml:space="preserve">         </w:t>
      </w:r>
      <w:r w:rsidR="00BA31A9">
        <w:rPr>
          <w:rFonts w:ascii="SutonnyMJ" w:hAnsi="SutonnyMJ"/>
          <w:sz w:val="28"/>
          <w:szCs w:val="28"/>
        </w:rPr>
        <w:t xml:space="preserve"> </w:t>
      </w:r>
      <w:r w:rsidR="00BA31A9">
        <w:rPr>
          <w:rFonts w:ascii="SutonnyMJ" w:hAnsi="SutonnyMJ"/>
          <w:sz w:val="28"/>
          <w:szCs w:val="28"/>
        </w:rPr>
        <w:tab/>
      </w:r>
      <w:r w:rsidR="00BA31A9">
        <w:rPr>
          <w:rFonts w:ascii="SutonnyMJ" w:hAnsi="SutonnyMJ"/>
          <w:sz w:val="28"/>
          <w:szCs w:val="28"/>
        </w:rPr>
        <w:tab/>
      </w:r>
      <w:r w:rsidR="00BA31A9">
        <w:rPr>
          <w:rFonts w:ascii="SutonnyMJ" w:hAnsi="SutonnyMJ"/>
          <w:sz w:val="28"/>
          <w:szCs w:val="28"/>
        </w:rPr>
        <w:tab/>
      </w:r>
      <w:r w:rsidR="00BA31A9">
        <w:rPr>
          <w:rFonts w:ascii="SutonnyMJ" w:hAnsi="SutonnyMJ"/>
          <w:sz w:val="28"/>
          <w:szCs w:val="28"/>
        </w:rPr>
        <w:tab/>
      </w:r>
      <w:proofErr w:type="gramStart"/>
      <w:r w:rsidR="00BA31A9">
        <w:rPr>
          <w:rFonts w:ascii="SutonnyMJ" w:hAnsi="SutonnyMJ"/>
          <w:sz w:val="28"/>
          <w:szCs w:val="28"/>
        </w:rPr>
        <w:t>Dt</w:t>
      </w:r>
      <w:proofErr w:type="gramEnd"/>
    </w:p>
    <w:p w:rsidR="006230D2" w:rsidRPr="00F032E7" w:rsidRDefault="006230D2" w:rsidP="006230D2">
      <w:pPr>
        <w:spacing w:line="240" w:lineRule="auto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             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         </w:t>
      </w:r>
      <w:r w:rsidR="00C569C2" w:rsidRPr="00F032E7">
        <w:rPr>
          <w:rFonts w:ascii="SutonnyMJ" w:hAnsi="SutonnyMJ"/>
          <w:sz w:val="28"/>
          <w:szCs w:val="28"/>
        </w:rPr>
        <w:t xml:space="preserve">  </w:t>
      </w:r>
      <w:r w:rsidR="00A07104">
        <w:rPr>
          <w:rFonts w:ascii="SutonnyMJ" w:hAnsi="SutonnyMJ"/>
          <w:sz w:val="28"/>
          <w:szCs w:val="28"/>
        </w:rPr>
        <w:t xml:space="preserve">              </w:t>
      </w:r>
      <w:r w:rsidR="00BA31A9">
        <w:rPr>
          <w:rFonts w:ascii="SutonnyMJ" w:hAnsi="SutonnyMJ"/>
          <w:sz w:val="28"/>
          <w:szCs w:val="28"/>
        </w:rPr>
        <w:t xml:space="preserve">     </w:t>
      </w:r>
      <w:r w:rsidR="00BA31A9">
        <w:rPr>
          <w:rFonts w:ascii="SutonnyMJ" w:hAnsi="SutonnyMJ"/>
          <w:sz w:val="28"/>
          <w:szCs w:val="28"/>
        </w:rPr>
        <w:tab/>
      </w:r>
      <w:r w:rsidR="00BA31A9">
        <w:rPr>
          <w:rFonts w:ascii="SutonnyMJ" w:hAnsi="SutonnyMJ"/>
          <w:sz w:val="28"/>
          <w:szCs w:val="28"/>
        </w:rPr>
        <w:tab/>
      </w:r>
      <w:r w:rsidR="00BA31A9">
        <w:rPr>
          <w:rFonts w:ascii="SutonnyMJ" w:hAnsi="SutonnyMJ"/>
          <w:sz w:val="28"/>
          <w:szCs w:val="28"/>
        </w:rPr>
        <w:tab/>
      </w:r>
      <w:r w:rsidR="00BA31A9">
        <w:rPr>
          <w:rFonts w:ascii="SutonnyMJ" w:hAnsi="SutonnyMJ"/>
          <w:sz w:val="28"/>
          <w:szCs w:val="28"/>
        </w:rPr>
        <w:tab/>
      </w:r>
      <w:r w:rsidR="00A07104">
        <w:rPr>
          <w:rFonts w:ascii="SutonnyMJ" w:hAnsi="SutonnyMJ"/>
          <w:sz w:val="28"/>
          <w:szCs w:val="28"/>
        </w:rPr>
        <w:t xml:space="preserve"> </w:t>
      </w:r>
      <w:r w:rsidRPr="00F032E7">
        <w:rPr>
          <w:rFonts w:ascii="SutonnyMJ" w:hAnsi="SutonnyMJ"/>
          <w:sz w:val="28"/>
          <w:szCs w:val="28"/>
        </w:rPr>
        <w:t>`</w:t>
      </w:r>
      <w:proofErr w:type="gramStart"/>
      <w:r w:rsidRPr="00F032E7">
        <w:rPr>
          <w:rFonts w:ascii="SutonnyMJ" w:hAnsi="SutonnyMJ"/>
          <w:sz w:val="28"/>
          <w:szCs w:val="28"/>
        </w:rPr>
        <w:t>t</w:t>
      </w:r>
      <w:proofErr w:type="gramEnd"/>
      <w:r w:rsidR="00A07104">
        <w:rPr>
          <w:rFonts w:ascii="SutonnyMJ" w:hAnsi="SutonnyMJ"/>
          <w:sz w:val="28"/>
          <w:szCs w:val="28"/>
        </w:rPr>
        <w:t xml:space="preserve">                   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16| ˆ</w:t>
      </w:r>
      <w:proofErr w:type="gramStart"/>
      <w:r w:rsidRPr="00F032E7">
        <w:rPr>
          <w:rFonts w:ascii="SutonnyMJ" w:hAnsi="SutonnyMJ"/>
          <w:sz w:val="28"/>
          <w:szCs w:val="28"/>
        </w:rPr>
        <w:t>Kwdqr  (</w:t>
      </w:r>
      <w:proofErr w:type="gramEnd"/>
      <w:r w:rsidRPr="00F032E7">
        <w:rPr>
          <w:rFonts w:ascii="SutonnyMJ" w:hAnsi="SutonnyMJ"/>
          <w:sz w:val="28"/>
          <w:szCs w:val="28"/>
        </w:rPr>
        <w:t xml:space="preserve">hw` _v‡K )t-        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17| AÎ `wjj cvV Kwiqv/KivBqv Avwg /Avgiv Dnvi gg© AeMZ I m¤§Z nBqv ¯^vÿi Kwijvg| 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25"/>
        <w:gridCol w:w="4587"/>
      </w:tblGrid>
      <w:tr w:rsidR="006230D2" w:rsidRPr="00F032E7" w:rsidTr="0057267D">
        <w:trPr>
          <w:trHeight w:val="718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`wjj `vZv /`vÎxi ¯^vÿi I ZvwiL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6230D2" w:rsidRPr="00F032E7" w:rsidTr="0057267D">
        <w:trPr>
          <w:trHeight w:val="756"/>
        </w:trPr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`wjj MÖwnZv/ MÖwnÎxi ¯^vÿi I ZvwiL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032E7">
        <w:rPr>
          <w:rFonts w:ascii="SutonnyMJ" w:hAnsi="SutonnyMJ"/>
          <w:b/>
          <w:sz w:val="28"/>
          <w:szCs w:val="28"/>
        </w:rPr>
        <w:t xml:space="preserve">18|mvÿx/ mvÿxM‡Yi </w:t>
      </w:r>
      <w:proofErr w:type="gramStart"/>
      <w:r w:rsidRPr="00F032E7">
        <w:rPr>
          <w:rFonts w:ascii="SutonnyMJ" w:hAnsi="SutonnyMJ"/>
          <w:b/>
          <w:sz w:val="28"/>
          <w:szCs w:val="28"/>
        </w:rPr>
        <w:t>bvg  wVKvbv</w:t>
      </w:r>
      <w:proofErr w:type="gramEnd"/>
      <w:r w:rsidRPr="00F032E7">
        <w:rPr>
          <w:rFonts w:ascii="SutonnyMJ" w:hAnsi="SutonnyMJ"/>
          <w:b/>
          <w:sz w:val="28"/>
          <w:szCs w:val="28"/>
        </w:rPr>
        <w:t xml:space="preserve">  I 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7"/>
        <w:gridCol w:w="4503"/>
      </w:tblGrid>
      <w:tr w:rsidR="006230D2" w:rsidRPr="00F032E7" w:rsidTr="0057267D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(K) bvg 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6230D2" w:rsidRPr="00F032E7" w:rsidTr="0057267D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6230D2" w:rsidRPr="00F032E7" w:rsidTr="0057267D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6230D2" w:rsidRPr="00F032E7" w:rsidTr="0057267D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6230D2" w:rsidRPr="00F032E7" w:rsidTr="0057267D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‡ckv</w:t>
            </w:r>
          </w:p>
        </w:tc>
      </w:tr>
      <w:tr w:rsidR="006230D2" w:rsidRPr="00F032E7" w:rsidTr="0057267D"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7"/>
        <w:gridCol w:w="4503"/>
      </w:tblGrid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lastRenderedPageBreak/>
              <w:t>(L)bvg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ZvwiL-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wRjv</w:t>
            </w:r>
          </w:p>
        </w:tc>
      </w:tr>
    </w:tbl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032E7">
        <w:rPr>
          <w:rFonts w:ascii="SutonnyMJ" w:hAnsi="SutonnyMJ"/>
          <w:b/>
          <w:sz w:val="28"/>
          <w:szCs w:val="28"/>
        </w:rPr>
        <w:t xml:space="preserve">19| kbv³ </w:t>
      </w:r>
      <w:proofErr w:type="gramStart"/>
      <w:r w:rsidRPr="00F032E7">
        <w:rPr>
          <w:rFonts w:ascii="SutonnyMJ" w:hAnsi="SutonnyMJ"/>
          <w:b/>
          <w:sz w:val="28"/>
          <w:szCs w:val="28"/>
        </w:rPr>
        <w:t>Kvixi  bvg</w:t>
      </w:r>
      <w:proofErr w:type="gramEnd"/>
      <w:r w:rsidRPr="00F032E7">
        <w:rPr>
          <w:rFonts w:ascii="SutonnyMJ" w:hAnsi="SutonnyMJ"/>
          <w:b/>
          <w:sz w:val="28"/>
          <w:szCs w:val="28"/>
        </w:rPr>
        <w:t xml:space="preserve">  wVKvbv I ¯^vÿi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7"/>
        <w:gridCol w:w="4503"/>
      </w:tblGrid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¯^vÿi /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ZvwiL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RvZxqZv-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ag©-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‡cvt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‡ckv-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wRjv-</w:t>
            </w:r>
          </w:p>
        </w:tc>
      </w:tr>
    </w:tbl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bCs/>
          <w:sz w:val="28"/>
          <w:szCs w:val="28"/>
        </w:rPr>
      </w:pPr>
      <w:r w:rsidRPr="00F032E7">
        <w:rPr>
          <w:rFonts w:ascii="SutonnyMJ" w:hAnsi="SutonnyMJ"/>
          <w:bCs/>
          <w:sz w:val="28"/>
          <w:szCs w:val="28"/>
        </w:rPr>
        <w:t>20|n¯ÍvšÍwiZ  m¤úwËi  mwVK  cwiPq  evRvi g~j¨ m¤ú‡K©  mg¨K  AewnZ nBqv Avwg  wb¤œ  ¯^vÿiKvix AÎ `wjj  gymvwe`v  KwiqvwQ  Ges  cÿMY‡K  cvV  Kwiqv  ïbvBqvwQ |</w:t>
      </w: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AÎ  `</w:t>
      </w:r>
      <w:proofErr w:type="gramEnd"/>
      <w:r w:rsidRPr="00F032E7">
        <w:rPr>
          <w:rFonts w:ascii="SutonnyMJ" w:hAnsi="SutonnyMJ"/>
          <w:sz w:val="28"/>
          <w:szCs w:val="28"/>
        </w:rPr>
        <w:t>wjjwU njdbvgv mn (   ) c„óvq iwPZ I (  ) Rb mvÿx e‡U|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94"/>
        <w:gridCol w:w="4506"/>
      </w:tblGrid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gymvwe`v / `wjj †jL‡Ki bvg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 gynt AvRnvi †nv‡mb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¯^vÿi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Awd‡mi bvg 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m~Îvcyi mve-‡iwRóªx Awdm, XvKv |</w:t>
            </w:r>
          </w:p>
        </w:tc>
      </w:tr>
      <w:tr w:rsidR="006230D2" w:rsidRPr="00F032E7" w:rsidTr="0057267D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>mb` b¤^i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0D2" w:rsidRPr="00F032E7" w:rsidRDefault="006230D2" w:rsidP="0057267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F032E7">
              <w:rPr>
                <w:rFonts w:ascii="SutonnyMJ" w:hAnsi="SutonnyMJ"/>
                <w:sz w:val="28"/>
                <w:szCs w:val="28"/>
              </w:rPr>
              <w:t xml:space="preserve"> 24/1982  </w:t>
            </w:r>
          </w:p>
        </w:tc>
      </w:tr>
    </w:tbl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right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6230D2" w:rsidRPr="00F032E7" w:rsidSect="00B27974">
          <w:pgSz w:w="11952" w:h="18720" w:code="5"/>
          <w:pgMar w:top="6768" w:right="1008" w:bottom="576" w:left="2160" w:header="720" w:footer="720" w:gutter="0"/>
          <w:cols w:space="720"/>
          <w:docGrid w:linePitch="360"/>
        </w:sectPr>
      </w:pPr>
    </w:p>
    <w:p w:rsidR="006230D2" w:rsidRPr="00F032E7" w:rsidRDefault="006230D2" w:rsidP="006230D2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6230D2" w:rsidRPr="00F032E7" w:rsidRDefault="006230D2" w:rsidP="006230D2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(11)</w:t>
      </w:r>
    </w:p>
    <w:p w:rsidR="00212A9C" w:rsidRPr="00F032E7" w:rsidRDefault="00212A9C" w:rsidP="00212A9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21</w:t>
      </w:r>
      <w:proofErr w:type="gramStart"/>
      <w:r w:rsidRPr="00F032E7">
        <w:rPr>
          <w:rFonts w:ascii="SutonnyMJ" w:hAnsi="SutonnyMJ"/>
          <w:sz w:val="28"/>
          <w:szCs w:val="28"/>
        </w:rPr>
        <w:t>|  `</w:t>
      </w:r>
      <w:proofErr w:type="gramEnd"/>
      <w:r w:rsidRPr="00F032E7">
        <w:rPr>
          <w:rFonts w:ascii="SutonnyMJ" w:hAnsi="SutonnyMJ"/>
          <w:sz w:val="28"/>
          <w:szCs w:val="28"/>
        </w:rPr>
        <w:t>wjj  `vZvi / `vÎxi  njd bvgv t-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F032E7">
        <w:rPr>
          <w:rFonts w:ascii="SutonnyMJ" w:hAnsi="SutonnyMJ" w:cs="SutonnyMJ"/>
          <w:sz w:val="28"/>
          <w:szCs w:val="28"/>
        </w:rPr>
        <w:t>bs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E55734" w:rsidRPr="00F032E7" w:rsidRDefault="00E55734" w:rsidP="00E55734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eivei</w:t>
      </w:r>
      <w:proofErr w:type="gramEnd"/>
      <w:r w:rsidRPr="00F032E7">
        <w:rPr>
          <w:rFonts w:ascii="SutonnyMJ" w:hAnsi="SutonnyMJ"/>
          <w:sz w:val="28"/>
          <w:szCs w:val="28"/>
        </w:rPr>
        <w:t>,</w:t>
      </w:r>
    </w:p>
    <w:p w:rsidR="00E55734" w:rsidRPr="00F032E7" w:rsidRDefault="00E55734" w:rsidP="00E55734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mve-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†iwR÷ªvi,</w:t>
      </w:r>
    </w:p>
    <w:p w:rsidR="00E55734" w:rsidRPr="00F032E7" w:rsidRDefault="00E55734" w:rsidP="00E55734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F032E7">
        <w:rPr>
          <w:rFonts w:ascii="SutonnyMJ" w:hAnsi="SutonnyMJ"/>
          <w:sz w:val="28"/>
          <w:szCs w:val="28"/>
        </w:rPr>
        <w:t>wLjMuvI</w:t>
      </w:r>
      <w:proofErr w:type="gramEnd"/>
      <w:r w:rsidRPr="00F032E7">
        <w:rPr>
          <w:rFonts w:ascii="SutonnyMJ" w:hAnsi="SutonnyMJ"/>
          <w:sz w:val="28"/>
          <w:szCs w:val="28"/>
        </w:rPr>
        <w:t>, XvKv |</w:t>
      </w:r>
    </w:p>
    <w:p w:rsidR="00E55734" w:rsidRPr="00F032E7" w:rsidRDefault="00E55734" w:rsidP="00E55734">
      <w:pPr>
        <w:spacing w:line="240" w:lineRule="auto"/>
        <w:jc w:val="both"/>
        <w:rPr>
          <w:rFonts w:ascii="SutonnyMJ" w:hAnsi="SutonnyMJ"/>
          <w:b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`</w:t>
      </w:r>
      <w:proofErr w:type="gramStart"/>
      <w:r w:rsidRPr="00F032E7">
        <w:rPr>
          <w:rFonts w:ascii="SutonnyMJ" w:hAnsi="SutonnyMJ"/>
          <w:sz w:val="28"/>
          <w:szCs w:val="28"/>
        </w:rPr>
        <w:t>wjj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`vZv</w:t>
      </w:r>
      <w:r w:rsidR="00BA16A4">
        <w:rPr>
          <w:rFonts w:ascii="SutonnyMJ" w:hAnsi="SutonnyMJ"/>
          <w:sz w:val="28"/>
          <w:szCs w:val="28"/>
        </w:rPr>
        <w:t>/ `vÎx</w:t>
      </w:r>
      <w:r w:rsidRPr="00F032E7">
        <w:rPr>
          <w:rFonts w:ascii="SutonnyMJ" w:hAnsi="SutonnyMJ"/>
          <w:sz w:val="28"/>
          <w:szCs w:val="28"/>
        </w:rPr>
        <w:t xml:space="preserve">i bvg t- mvnvbv †eMg, Rb¥ ZvwiL- 20/07/1965 wLªt </w:t>
      </w:r>
    </w:p>
    <w:p w:rsidR="00E55734" w:rsidRPr="00F032E7" w:rsidRDefault="00E55734" w:rsidP="00E5573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GB g‡g© njdbvgv cÖ`vb Kwi‡ZwQ †h, Avwg/Avgiv evsjv‡`‡ki bvMwiK e‡U| </w:t>
      </w:r>
    </w:p>
    <w:p w:rsidR="00E55734" w:rsidRPr="00F032E7" w:rsidRDefault="006F7E82" w:rsidP="00E5573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Avwg / Avgiv GB g‡g© </w:t>
      </w:r>
      <w:r w:rsidR="00E55734" w:rsidRPr="00F032E7">
        <w:rPr>
          <w:rFonts w:ascii="SutonnyMJ" w:hAnsi="SutonnyMJ"/>
          <w:sz w:val="28"/>
          <w:szCs w:val="28"/>
        </w:rPr>
        <w:t>†NvlYv Kwi‡ZwQ †h,</w:t>
      </w:r>
    </w:p>
    <w:p w:rsidR="00212A9C" w:rsidRPr="00F032E7" w:rsidRDefault="00E55734" w:rsidP="00E5573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 </w:t>
      </w:r>
      <w:r w:rsidR="00212A9C" w:rsidRPr="00F032E7">
        <w:rPr>
          <w:rFonts w:ascii="SutonnyMJ" w:hAnsi="SutonnyMJ"/>
          <w:sz w:val="28"/>
          <w:szCs w:val="28"/>
        </w:rPr>
        <w:t xml:space="preserve">(K) </w:t>
      </w:r>
      <w:proofErr w:type="gramStart"/>
      <w:r w:rsidR="00212A9C" w:rsidRPr="00F032E7">
        <w:rPr>
          <w:rFonts w:ascii="SutonnyMJ" w:hAnsi="SutonnyMJ"/>
          <w:sz w:val="28"/>
          <w:szCs w:val="28"/>
        </w:rPr>
        <w:t>n¯ÍvšÍ‡</w:t>
      </w:r>
      <w:proofErr w:type="gramEnd"/>
      <w:r w:rsidR="00212A9C" w:rsidRPr="00F032E7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212A9C" w:rsidRPr="00F032E7" w:rsidRDefault="00212A9C" w:rsidP="00212A9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(L) </w:t>
      </w:r>
      <w:proofErr w:type="gramStart"/>
      <w:r w:rsidRPr="00F032E7">
        <w:rPr>
          <w:rFonts w:ascii="SutonnyMJ" w:hAnsi="SutonnyMJ"/>
          <w:sz w:val="28"/>
          <w:szCs w:val="28"/>
        </w:rPr>
        <w:t>n¯ÍvšÍ‡</w:t>
      </w:r>
      <w:proofErr w:type="gramEnd"/>
      <w:r w:rsidRPr="00F032E7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212A9C" w:rsidRPr="00F032E7" w:rsidRDefault="00212A9C" w:rsidP="00212A9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(M) </w:t>
      </w:r>
      <w:proofErr w:type="gramStart"/>
      <w:r w:rsidRPr="00F032E7">
        <w:rPr>
          <w:rFonts w:ascii="SutonnyMJ" w:hAnsi="SutonnyMJ"/>
          <w:sz w:val="28"/>
          <w:szCs w:val="28"/>
        </w:rPr>
        <w:t>n¯ÍvšÍ‡</w:t>
      </w:r>
      <w:proofErr w:type="gramEnd"/>
      <w:r w:rsidRPr="00F032E7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212A9C" w:rsidRPr="00F032E7" w:rsidRDefault="00212A9C" w:rsidP="00212A9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(N) </w:t>
      </w:r>
      <w:proofErr w:type="gramStart"/>
      <w:r w:rsidRPr="00F032E7">
        <w:rPr>
          <w:rFonts w:ascii="SutonnyMJ" w:hAnsi="SutonnyMJ"/>
          <w:sz w:val="28"/>
          <w:szCs w:val="28"/>
        </w:rPr>
        <w:t>cÖ¯ÍvweZ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n¯ÍvšÍiQzAvcZZt ejer Ab¨ †Kvb AvB‡bi †Kvb weav‡bi mwnZ mvsN©w©lK b‡n;</w:t>
      </w:r>
    </w:p>
    <w:p w:rsidR="00212A9C" w:rsidRPr="00F032E7" w:rsidRDefault="00212A9C" w:rsidP="00212A9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 xml:space="preserve">(O) </w:t>
      </w:r>
      <w:proofErr w:type="gramStart"/>
      <w:r w:rsidRPr="00F032E7">
        <w:rPr>
          <w:rFonts w:ascii="SutonnyMJ" w:hAnsi="SutonnyMJ"/>
          <w:sz w:val="28"/>
          <w:szCs w:val="28"/>
        </w:rPr>
        <w:t>cÖ¯ÍvweZ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n¯ÍvšÍi evsjv‡`k j¨vÛ †nvwìs (wjwg‡Ukb) Av‡`k, 1972(1972 m‡bi wc,I bs Gi Aby‡”Q` 5 K  aviv Abyhvqx evwZj ‡hvM¨ b‡n; Ges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F032E7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                             </w:t>
      </w:r>
    </w:p>
    <w:p w:rsidR="00212A9C" w:rsidRPr="00F032E7" w:rsidRDefault="00212A9C" w:rsidP="00212A9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lastRenderedPageBreak/>
        <w:t xml:space="preserve">         </w:t>
      </w:r>
      <w:r w:rsidRPr="00F032E7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proofErr w:type="gramStart"/>
      <w:r w:rsidRPr="00F032E7">
        <w:rPr>
          <w:rFonts w:ascii="SutonnyMJ" w:hAnsi="SutonnyMJ"/>
          <w:sz w:val="28"/>
          <w:szCs w:val="28"/>
        </w:rPr>
        <w:t>cicvZv</w:t>
      </w:r>
      <w:proofErr w:type="gramEnd"/>
      <w:r w:rsidRPr="00F032E7">
        <w:rPr>
          <w:rFonts w:ascii="SutonnyMJ" w:hAnsi="SutonnyMJ"/>
          <w:sz w:val="28"/>
          <w:szCs w:val="28"/>
        </w:rPr>
        <w:t xml:space="preserve"> / 12</w:t>
      </w:r>
    </w:p>
    <w:p w:rsidR="00212A9C" w:rsidRPr="00F032E7" w:rsidRDefault="00212A9C" w:rsidP="00212A9C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F032E7">
        <w:rPr>
          <w:rFonts w:ascii="SutonnyMJ" w:hAnsi="SutonnyMJ"/>
          <w:sz w:val="28"/>
          <w:szCs w:val="28"/>
        </w:rPr>
        <w:t>(12)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F032E7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^vÿi/                                                              kbv³Kvixi  †NvlYvt- 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GB g‡g</w:t>
      </w:r>
      <w:proofErr w:type="gramStart"/>
      <w:r w:rsidRPr="00F032E7">
        <w:rPr>
          <w:rFonts w:ascii="SutonnyMJ" w:hAnsi="SutonnyMJ" w:cs="SutonnyMJ"/>
          <w:sz w:val="28"/>
          <w:szCs w:val="28"/>
        </w:rPr>
        <w:t>©  †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NvlYv  Kwi‡ZwQ †h,  njdKvix/               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proofErr w:type="gramStart"/>
      <w:r w:rsidRPr="00F032E7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  cwiwPZ Ges  Avgvi  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 w:rsidRPr="00F032E7">
        <w:rPr>
          <w:rFonts w:ascii="SutonnyMJ" w:hAnsi="SutonnyMJ" w:cs="SutonnyMJ"/>
          <w:sz w:val="28"/>
          <w:szCs w:val="28"/>
        </w:rPr>
        <w:t>m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¤§y‡ÿ  wZwb/  Zvnviv  `wj‡j  ¯^vÿi  Kwiqv‡Qb |      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(</w:t>
      </w:r>
      <w:proofErr w:type="gramStart"/>
      <w:r w:rsidRPr="00F032E7">
        <w:rPr>
          <w:rFonts w:ascii="SutonnyMJ" w:hAnsi="SutonnyMJ" w:cs="SutonnyMJ"/>
          <w:sz w:val="28"/>
          <w:szCs w:val="28"/>
        </w:rPr>
        <w:t>ev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 w:rsidRPr="00F032E7">
        <w:rPr>
          <w:rFonts w:ascii="SutonnyMJ" w:hAnsi="SutonnyMJ" w:cs="SutonnyMJ"/>
          <w:sz w:val="28"/>
          <w:szCs w:val="28"/>
        </w:rPr>
        <w:t>avix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        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212A9C" w:rsidRPr="00F032E7" w:rsidRDefault="00212A9C" w:rsidP="00212A9C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proofErr w:type="gramStart"/>
      <w:r w:rsidRPr="00F032E7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F032E7">
        <w:rPr>
          <w:rFonts w:ascii="SutonnyMJ" w:hAnsi="SutonnyMJ" w:cs="SutonnyMJ"/>
          <w:sz w:val="28"/>
          <w:szCs w:val="28"/>
        </w:rPr>
        <w:t xml:space="preserve">  ¯^vÿi/</w:t>
      </w:r>
    </w:p>
    <w:p w:rsidR="006230D2" w:rsidRPr="00F032E7" w:rsidRDefault="006230D2" w:rsidP="006230D2">
      <w:pPr>
        <w:rPr>
          <w:sz w:val="28"/>
          <w:szCs w:val="28"/>
        </w:rPr>
      </w:pPr>
    </w:p>
    <w:p w:rsidR="006230D2" w:rsidRPr="00F032E7" w:rsidRDefault="006230D2" w:rsidP="006230D2">
      <w:pPr>
        <w:rPr>
          <w:sz w:val="28"/>
          <w:szCs w:val="28"/>
        </w:rPr>
      </w:pPr>
    </w:p>
    <w:p w:rsidR="006230D2" w:rsidRPr="00F032E7" w:rsidRDefault="006230D2" w:rsidP="006230D2">
      <w:pPr>
        <w:rPr>
          <w:sz w:val="28"/>
          <w:szCs w:val="28"/>
        </w:rPr>
      </w:pPr>
    </w:p>
    <w:p w:rsidR="00563272" w:rsidRPr="00F032E7" w:rsidRDefault="00563272" w:rsidP="00B13A0E">
      <w:pPr>
        <w:jc w:val="both"/>
        <w:rPr>
          <w:rFonts w:ascii="SutonnyMJ" w:hAnsi="SutonnyMJ" w:cs="SutonnyMJ"/>
          <w:sz w:val="28"/>
          <w:szCs w:val="28"/>
        </w:rPr>
      </w:pPr>
    </w:p>
    <w:p w:rsidR="00104CEC" w:rsidRPr="00F032E7" w:rsidRDefault="00563272" w:rsidP="00B13A0E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</w:t>
      </w:r>
      <w:r w:rsidR="009C1CA5" w:rsidRPr="00F032E7">
        <w:rPr>
          <w:rFonts w:ascii="SutonnyMJ" w:hAnsi="SutonnyMJ" w:cs="SutonnyMJ"/>
          <w:sz w:val="28"/>
          <w:szCs w:val="28"/>
        </w:rPr>
        <w:t xml:space="preserve"> </w:t>
      </w:r>
    </w:p>
    <w:p w:rsidR="006D3142" w:rsidRPr="00F032E7" w:rsidRDefault="00104CEC" w:rsidP="00B13A0E">
      <w:pPr>
        <w:jc w:val="both"/>
        <w:rPr>
          <w:rFonts w:ascii="SutonnyMJ" w:hAnsi="SutonnyMJ" w:cs="SutonnyMJ"/>
          <w:sz w:val="28"/>
          <w:szCs w:val="28"/>
        </w:rPr>
      </w:pPr>
      <w:r w:rsidRPr="00F032E7">
        <w:rPr>
          <w:rFonts w:ascii="SutonnyMJ" w:hAnsi="SutonnyMJ" w:cs="SutonnyMJ"/>
          <w:sz w:val="28"/>
          <w:szCs w:val="28"/>
        </w:rPr>
        <w:t xml:space="preserve">     </w:t>
      </w:r>
      <w:r w:rsidR="00FC2EEF" w:rsidRPr="00F032E7">
        <w:rPr>
          <w:rFonts w:ascii="SutonnyMJ" w:hAnsi="SutonnyMJ" w:cs="SutonnyMJ"/>
          <w:sz w:val="28"/>
          <w:szCs w:val="28"/>
        </w:rPr>
        <w:t xml:space="preserve"> </w:t>
      </w:r>
      <w:r w:rsidR="00B13A0E" w:rsidRPr="00F032E7">
        <w:rPr>
          <w:rFonts w:ascii="SutonnyMJ" w:hAnsi="SutonnyMJ" w:cs="SutonnyMJ"/>
          <w:sz w:val="28"/>
          <w:szCs w:val="28"/>
        </w:rPr>
        <w:t xml:space="preserve"> </w:t>
      </w:r>
    </w:p>
    <w:sectPr w:rsidR="006D3142" w:rsidRPr="00F032E7" w:rsidSect="00B27974">
      <w:pgSz w:w="11952" w:h="18720" w:code="5"/>
      <w:pgMar w:top="6768" w:right="1008" w:bottom="576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E6DB8"/>
    <w:multiLevelType w:val="hybridMultilevel"/>
    <w:tmpl w:val="AC129C32"/>
    <w:lvl w:ilvl="0" w:tplc="8146D0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54146"/>
    <w:multiLevelType w:val="hybridMultilevel"/>
    <w:tmpl w:val="6756B3BE"/>
    <w:lvl w:ilvl="0" w:tplc="BB0C51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trackRevisions/>
  <w:defaultTabStop w:val="720"/>
  <w:characterSpacingControl w:val="doNotCompress"/>
  <w:compat/>
  <w:rsids>
    <w:rsidRoot w:val="00C728F7"/>
    <w:rsid w:val="00021690"/>
    <w:rsid w:val="00043DA6"/>
    <w:rsid w:val="00045F84"/>
    <w:rsid w:val="00067A55"/>
    <w:rsid w:val="00076CC9"/>
    <w:rsid w:val="00081996"/>
    <w:rsid w:val="00084BCF"/>
    <w:rsid w:val="00096871"/>
    <w:rsid w:val="000A4695"/>
    <w:rsid w:val="000B3AEB"/>
    <w:rsid w:val="000B71A9"/>
    <w:rsid w:val="000C18C0"/>
    <w:rsid w:val="000D3307"/>
    <w:rsid w:val="000F1B7E"/>
    <w:rsid w:val="00104CEC"/>
    <w:rsid w:val="0011187D"/>
    <w:rsid w:val="001213AC"/>
    <w:rsid w:val="00135C20"/>
    <w:rsid w:val="00142AFF"/>
    <w:rsid w:val="001532D2"/>
    <w:rsid w:val="00173608"/>
    <w:rsid w:val="0017422B"/>
    <w:rsid w:val="00186B86"/>
    <w:rsid w:val="00187181"/>
    <w:rsid w:val="001974BF"/>
    <w:rsid w:val="001A536F"/>
    <w:rsid w:val="001A6C85"/>
    <w:rsid w:val="001B0521"/>
    <w:rsid w:val="001B372E"/>
    <w:rsid w:val="001B39D8"/>
    <w:rsid w:val="001B42A0"/>
    <w:rsid w:val="001B790F"/>
    <w:rsid w:val="001D3F71"/>
    <w:rsid w:val="001E7A15"/>
    <w:rsid w:val="001F05FA"/>
    <w:rsid w:val="001F6474"/>
    <w:rsid w:val="001F7677"/>
    <w:rsid w:val="002050AF"/>
    <w:rsid w:val="00212A9C"/>
    <w:rsid w:val="002171A1"/>
    <w:rsid w:val="0022152A"/>
    <w:rsid w:val="00221A31"/>
    <w:rsid w:val="002222C4"/>
    <w:rsid w:val="0023256C"/>
    <w:rsid w:val="002376FC"/>
    <w:rsid w:val="00253310"/>
    <w:rsid w:val="002575CC"/>
    <w:rsid w:val="00261C3D"/>
    <w:rsid w:val="00263750"/>
    <w:rsid w:val="002676C9"/>
    <w:rsid w:val="00274F8F"/>
    <w:rsid w:val="00277E64"/>
    <w:rsid w:val="00295DC8"/>
    <w:rsid w:val="002C280B"/>
    <w:rsid w:val="002C477D"/>
    <w:rsid w:val="002F0BEF"/>
    <w:rsid w:val="002F1748"/>
    <w:rsid w:val="002F2DED"/>
    <w:rsid w:val="0031334C"/>
    <w:rsid w:val="00314C62"/>
    <w:rsid w:val="00317917"/>
    <w:rsid w:val="00327A3C"/>
    <w:rsid w:val="00334ABA"/>
    <w:rsid w:val="00342196"/>
    <w:rsid w:val="00343D8D"/>
    <w:rsid w:val="003453DB"/>
    <w:rsid w:val="00362076"/>
    <w:rsid w:val="003633EC"/>
    <w:rsid w:val="003753D8"/>
    <w:rsid w:val="00380075"/>
    <w:rsid w:val="0038234D"/>
    <w:rsid w:val="003879F1"/>
    <w:rsid w:val="00395033"/>
    <w:rsid w:val="003A1498"/>
    <w:rsid w:val="003D4930"/>
    <w:rsid w:val="003D6274"/>
    <w:rsid w:val="003E7755"/>
    <w:rsid w:val="0041632A"/>
    <w:rsid w:val="00421FE5"/>
    <w:rsid w:val="004276ED"/>
    <w:rsid w:val="00434691"/>
    <w:rsid w:val="00451E06"/>
    <w:rsid w:val="00453A7C"/>
    <w:rsid w:val="00483C1F"/>
    <w:rsid w:val="00484792"/>
    <w:rsid w:val="004949A8"/>
    <w:rsid w:val="004D5516"/>
    <w:rsid w:val="004D61F4"/>
    <w:rsid w:val="00503DAD"/>
    <w:rsid w:val="00512228"/>
    <w:rsid w:val="00530E80"/>
    <w:rsid w:val="00537CA4"/>
    <w:rsid w:val="00545B55"/>
    <w:rsid w:val="005475D2"/>
    <w:rsid w:val="00563272"/>
    <w:rsid w:val="00571178"/>
    <w:rsid w:val="005730B4"/>
    <w:rsid w:val="005822B1"/>
    <w:rsid w:val="00597C7A"/>
    <w:rsid w:val="005A0F0A"/>
    <w:rsid w:val="005B31A5"/>
    <w:rsid w:val="005C2832"/>
    <w:rsid w:val="005C445B"/>
    <w:rsid w:val="005C7E16"/>
    <w:rsid w:val="005D0295"/>
    <w:rsid w:val="005E6B6A"/>
    <w:rsid w:val="005F2B30"/>
    <w:rsid w:val="006120D2"/>
    <w:rsid w:val="0061290E"/>
    <w:rsid w:val="00614EDC"/>
    <w:rsid w:val="006230D2"/>
    <w:rsid w:val="006253B4"/>
    <w:rsid w:val="0064510C"/>
    <w:rsid w:val="0065068E"/>
    <w:rsid w:val="006513F4"/>
    <w:rsid w:val="00662600"/>
    <w:rsid w:val="00685EB3"/>
    <w:rsid w:val="006A799D"/>
    <w:rsid w:val="006B4637"/>
    <w:rsid w:val="006C230D"/>
    <w:rsid w:val="006D3142"/>
    <w:rsid w:val="006D3E78"/>
    <w:rsid w:val="006F49CA"/>
    <w:rsid w:val="006F7E82"/>
    <w:rsid w:val="007073F7"/>
    <w:rsid w:val="007207BF"/>
    <w:rsid w:val="00722CB7"/>
    <w:rsid w:val="00724B5B"/>
    <w:rsid w:val="0072690A"/>
    <w:rsid w:val="00753A7F"/>
    <w:rsid w:val="00755309"/>
    <w:rsid w:val="00763BF2"/>
    <w:rsid w:val="00773C4E"/>
    <w:rsid w:val="007762A2"/>
    <w:rsid w:val="00776996"/>
    <w:rsid w:val="007933AA"/>
    <w:rsid w:val="00794DD6"/>
    <w:rsid w:val="007A74B7"/>
    <w:rsid w:val="007B0E7A"/>
    <w:rsid w:val="007B2A59"/>
    <w:rsid w:val="007B3027"/>
    <w:rsid w:val="007D0F56"/>
    <w:rsid w:val="007D1D2E"/>
    <w:rsid w:val="007F1250"/>
    <w:rsid w:val="007F135A"/>
    <w:rsid w:val="00800D0F"/>
    <w:rsid w:val="00823DE1"/>
    <w:rsid w:val="0082610B"/>
    <w:rsid w:val="00831573"/>
    <w:rsid w:val="0087681B"/>
    <w:rsid w:val="00881782"/>
    <w:rsid w:val="008865D3"/>
    <w:rsid w:val="008A2787"/>
    <w:rsid w:val="008B7B6F"/>
    <w:rsid w:val="008C787E"/>
    <w:rsid w:val="008C78E7"/>
    <w:rsid w:val="008F5E67"/>
    <w:rsid w:val="0090391C"/>
    <w:rsid w:val="0091467C"/>
    <w:rsid w:val="0092678F"/>
    <w:rsid w:val="009328E7"/>
    <w:rsid w:val="00933205"/>
    <w:rsid w:val="00934961"/>
    <w:rsid w:val="00957390"/>
    <w:rsid w:val="00966812"/>
    <w:rsid w:val="00966AAB"/>
    <w:rsid w:val="009702B0"/>
    <w:rsid w:val="00980CBC"/>
    <w:rsid w:val="00982429"/>
    <w:rsid w:val="00983F51"/>
    <w:rsid w:val="0099214D"/>
    <w:rsid w:val="009945DF"/>
    <w:rsid w:val="009A3757"/>
    <w:rsid w:val="009B2FF9"/>
    <w:rsid w:val="009B61E0"/>
    <w:rsid w:val="009C1CA5"/>
    <w:rsid w:val="009C6AB0"/>
    <w:rsid w:val="009D0D54"/>
    <w:rsid w:val="009D1659"/>
    <w:rsid w:val="009D37AD"/>
    <w:rsid w:val="009D5B37"/>
    <w:rsid w:val="009D60B9"/>
    <w:rsid w:val="009E54E2"/>
    <w:rsid w:val="009E7645"/>
    <w:rsid w:val="009F28DC"/>
    <w:rsid w:val="009F4D34"/>
    <w:rsid w:val="009F6029"/>
    <w:rsid w:val="00A02FA7"/>
    <w:rsid w:val="00A07104"/>
    <w:rsid w:val="00A15C1C"/>
    <w:rsid w:val="00A242C8"/>
    <w:rsid w:val="00A35CD7"/>
    <w:rsid w:val="00A36A3B"/>
    <w:rsid w:val="00A451FB"/>
    <w:rsid w:val="00A46D7A"/>
    <w:rsid w:val="00A471C1"/>
    <w:rsid w:val="00A53A37"/>
    <w:rsid w:val="00A6350D"/>
    <w:rsid w:val="00A70637"/>
    <w:rsid w:val="00A723E1"/>
    <w:rsid w:val="00A86659"/>
    <w:rsid w:val="00A95154"/>
    <w:rsid w:val="00AC300F"/>
    <w:rsid w:val="00AD122C"/>
    <w:rsid w:val="00AF5E34"/>
    <w:rsid w:val="00AF6EC5"/>
    <w:rsid w:val="00B13A0E"/>
    <w:rsid w:val="00B241B0"/>
    <w:rsid w:val="00B27974"/>
    <w:rsid w:val="00B27E83"/>
    <w:rsid w:val="00B30516"/>
    <w:rsid w:val="00B3263C"/>
    <w:rsid w:val="00B36A34"/>
    <w:rsid w:val="00B401D5"/>
    <w:rsid w:val="00B4257E"/>
    <w:rsid w:val="00B42EDA"/>
    <w:rsid w:val="00B63623"/>
    <w:rsid w:val="00B676C1"/>
    <w:rsid w:val="00B7228D"/>
    <w:rsid w:val="00B77A7A"/>
    <w:rsid w:val="00B96B17"/>
    <w:rsid w:val="00B9745C"/>
    <w:rsid w:val="00BA16A4"/>
    <w:rsid w:val="00BA31A9"/>
    <w:rsid w:val="00BC131F"/>
    <w:rsid w:val="00BC1708"/>
    <w:rsid w:val="00BC39A5"/>
    <w:rsid w:val="00BE1D56"/>
    <w:rsid w:val="00BE43C9"/>
    <w:rsid w:val="00BF0F09"/>
    <w:rsid w:val="00BF16BF"/>
    <w:rsid w:val="00BF39C2"/>
    <w:rsid w:val="00BF7D97"/>
    <w:rsid w:val="00C11491"/>
    <w:rsid w:val="00C21706"/>
    <w:rsid w:val="00C269D6"/>
    <w:rsid w:val="00C31655"/>
    <w:rsid w:val="00C3536E"/>
    <w:rsid w:val="00C37521"/>
    <w:rsid w:val="00C40839"/>
    <w:rsid w:val="00C569C2"/>
    <w:rsid w:val="00C631AF"/>
    <w:rsid w:val="00C71440"/>
    <w:rsid w:val="00C728F7"/>
    <w:rsid w:val="00C75CBE"/>
    <w:rsid w:val="00C911BA"/>
    <w:rsid w:val="00CB1AB7"/>
    <w:rsid w:val="00CB1BFE"/>
    <w:rsid w:val="00CB3A6A"/>
    <w:rsid w:val="00CC1232"/>
    <w:rsid w:val="00CD1FD9"/>
    <w:rsid w:val="00CD5842"/>
    <w:rsid w:val="00CE005A"/>
    <w:rsid w:val="00CE30D4"/>
    <w:rsid w:val="00D04D12"/>
    <w:rsid w:val="00D07094"/>
    <w:rsid w:val="00D07E33"/>
    <w:rsid w:val="00D377AE"/>
    <w:rsid w:val="00D40413"/>
    <w:rsid w:val="00D51812"/>
    <w:rsid w:val="00D51888"/>
    <w:rsid w:val="00D51905"/>
    <w:rsid w:val="00D60FB0"/>
    <w:rsid w:val="00D6351F"/>
    <w:rsid w:val="00D716C0"/>
    <w:rsid w:val="00DF354D"/>
    <w:rsid w:val="00DF38B3"/>
    <w:rsid w:val="00DF7509"/>
    <w:rsid w:val="00E01A44"/>
    <w:rsid w:val="00E042B6"/>
    <w:rsid w:val="00E135AD"/>
    <w:rsid w:val="00E17981"/>
    <w:rsid w:val="00E25FE3"/>
    <w:rsid w:val="00E262D1"/>
    <w:rsid w:val="00E43714"/>
    <w:rsid w:val="00E45FF1"/>
    <w:rsid w:val="00E474BD"/>
    <w:rsid w:val="00E55734"/>
    <w:rsid w:val="00E577B4"/>
    <w:rsid w:val="00E60394"/>
    <w:rsid w:val="00E65DF5"/>
    <w:rsid w:val="00E735AA"/>
    <w:rsid w:val="00E8307B"/>
    <w:rsid w:val="00E9045A"/>
    <w:rsid w:val="00EA4339"/>
    <w:rsid w:val="00EB1D46"/>
    <w:rsid w:val="00EB3F24"/>
    <w:rsid w:val="00EB657F"/>
    <w:rsid w:val="00EE020D"/>
    <w:rsid w:val="00EE2DDF"/>
    <w:rsid w:val="00EE70A2"/>
    <w:rsid w:val="00EF694D"/>
    <w:rsid w:val="00F00CA7"/>
    <w:rsid w:val="00F032E7"/>
    <w:rsid w:val="00F05E14"/>
    <w:rsid w:val="00F1034E"/>
    <w:rsid w:val="00F15094"/>
    <w:rsid w:val="00F1553A"/>
    <w:rsid w:val="00F16FBE"/>
    <w:rsid w:val="00F21460"/>
    <w:rsid w:val="00F35C3E"/>
    <w:rsid w:val="00F57613"/>
    <w:rsid w:val="00F61EC9"/>
    <w:rsid w:val="00FC2EEF"/>
    <w:rsid w:val="00FC35A8"/>
    <w:rsid w:val="00FE0D24"/>
    <w:rsid w:val="00FF1331"/>
    <w:rsid w:val="00FF2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30D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30D2"/>
    <w:pPr>
      <w:ind w:left="720"/>
      <w:contextualSpacing/>
    </w:pPr>
    <w:rPr>
      <w:rFonts w:ascii="Calibri" w:eastAsia="Calibri" w:hAnsi="Calibri" w:cs="Times New Roman"/>
      <w:szCs w:val="28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B8CEB-2CEB-4365-9692-6B7D17FC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16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ashik</dc:creator>
  <cp:lastModifiedBy>ashik</cp:lastModifiedBy>
  <cp:revision>273</cp:revision>
  <dcterms:created xsi:type="dcterms:W3CDTF">2019-01-19T04:01:00Z</dcterms:created>
  <dcterms:modified xsi:type="dcterms:W3CDTF">2019-01-29T15:44:00Z</dcterms:modified>
</cp:coreProperties>
</file>